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419"/>
        <w:tblW w:w="9270" w:type="dxa"/>
        <w:tblCellMar>
          <w:left w:w="120" w:type="dxa"/>
          <w:right w:w="120" w:type="dxa"/>
        </w:tblCellMar>
        <w:tblLook w:val="0000" w:firstRow="0" w:lastRow="0" w:firstColumn="0" w:lastColumn="0" w:noHBand="0" w:noVBand="0"/>
      </w:tblPr>
      <w:tblGrid>
        <w:gridCol w:w="9277"/>
      </w:tblGrid>
      <w:tr w:rsidR="006F18AF" w:rsidTr="00884C4D">
        <w:trPr>
          <w:trHeight w:val="465"/>
        </w:trPr>
        <w:tc>
          <w:tcPr>
            <w:tcW w:w="9270" w:type="dxa"/>
          </w:tcPr>
          <w:p w:rsidR="006F18AF" w:rsidRPr="00C00DCE" w:rsidRDefault="00636CC1" w:rsidP="00884C4D">
            <w:pPr>
              <w:snapToGrid w:val="0"/>
              <w:spacing w:line="320" w:lineRule="exact"/>
              <w:jc w:val="right"/>
              <w:rPr>
                <w:rFonts w:ascii="黑体" w:eastAsia="黑体"/>
                <w:sz w:val="32"/>
              </w:rPr>
            </w:pPr>
            <w:r>
              <w:rPr>
                <w:rFonts w:ascii="仿宋_GB2312" w:eastAsia="仿宋_GB2312" w:hAnsi="宋体"/>
                <w:b/>
                <w:bCs/>
                <w:noProof/>
                <w:color w:val="FF0000"/>
                <w:sz w:val="32"/>
                <w:szCs w:val="32"/>
              </w:rPr>
              <w:pict>
                <v:shapetype id="_x0000_t202" coordsize="21600,21600" o:spt="202" path="m,l,21600r21600,l21600,xe">
                  <v:stroke joinstyle="miter"/>
                  <v:path gradientshapeok="t" o:connecttype="rect"/>
                </v:shapetype>
                <v:shape id="SubjectText" o:spid="_x0000_s1027" type="#_x0000_t202" style="position:absolute;left:0;text-align:left;margin-left:5.6pt;margin-top:38.65pt;width:451.5pt;height:38.8pt;z-index:251661312;visibility:visible;mso-position-vertical-relative:page" filled="f" stroked="f" strokecolor="red">
                  <v:textbox style="mso-next-textbox:#SubjectText" inset="0,0,0,0">
                    <w:txbxContent>
                      <w:p w:rsidR="00636CC1" w:rsidRPr="00FE3A03" w:rsidRDefault="00636CC1" w:rsidP="006F18AF">
                        <w:pPr>
                          <w:jc w:val="center"/>
                          <w:rPr>
                            <w:rFonts w:ascii="华文中宋" w:eastAsia="华文中宋" w:hAnsi="华文中宋"/>
                            <w:b/>
                            <w:bCs/>
                            <w:color w:val="FF0000"/>
                            <w:sz w:val="52"/>
                            <w:szCs w:val="52"/>
                          </w:rPr>
                        </w:pPr>
                        <w:r w:rsidRPr="00FE3A03">
                          <w:rPr>
                            <w:rFonts w:ascii="华文中宋" w:eastAsia="华文中宋" w:hAnsi="华文中宋" w:hint="eastAsia"/>
                            <w:b/>
                            <w:bCs/>
                            <w:color w:val="FF0000"/>
                            <w:sz w:val="52"/>
                            <w:szCs w:val="52"/>
                          </w:rPr>
                          <w:t>中国证券登记结算有限责任公司</w:t>
                        </w:r>
                        <w:r>
                          <w:rPr>
                            <w:rFonts w:ascii="华文中宋" w:eastAsia="华文中宋" w:hAnsi="华文中宋" w:hint="eastAsia"/>
                            <w:b/>
                            <w:bCs/>
                            <w:color w:val="FF0000"/>
                            <w:sz w:val="52"/>
                            <w:szCs w:val="52"/>
                          </w:rPr>
                          <w:t>流程单</w:t>
                        </w:r>
                      </w:p>
                    </w:txbxContent>
                  </v:textbox>
                  <w10:wrap type="topAndBottom" anchory="page"/>
                </v:shape>
              </w:pict>
            </w:r>
          </w:p>
        </w:tc>
      </w:tr>
    </w:tbl>
    <w:p w:rsidR="006F18AF" w:rsidRDefault="006F18AF" w:rsidP="006F18AF">
      <w:pPr>
        <w:jc w:val="center"/>
        <w:rPr>
          <w:rFonts w:ascii="宋体" w:hAnsi="宋体"/>
          <w:b/>
          <w:bCs/>
          <w:sz w:val="44"/>
          <w:szCs w:val="44"/>
        </w:rPr>
      </w:pPr>
      <w:bookmarkStart w:id="0" w:name="Body"/>
      <w:bookmarkEnd w:id="0"/>
    </w:p>
    <w:p w:rsidR="006F18AF" w:rsidRDefault="00636CC1" w:rsidP="006F18AF">
      <w:pPr>
        <w:jc w:val="center"/>
        <w:rPr>
          <w:rFonts w:ascii="宋体" w:hAnsi="宋体"/>
          <w:b/>
          <w:bCs/>
          <w:sz w:val="44"/>
          <w:szCs w:val="44"/>
        </w:rPr>
      </w:pPr>
      <w:r>
        <w:fldChar w:fldCharType="begin"/>
      </w:r>
      <w:r>
        <w:instrText xml:space="preserve"> MERGEFIELD  </w:instrText>
      </w:r>
      <w:r>
        <w:instrText>文件标题</w:instrText>
      </w:r>
      <w:r>
        <w:instrText xml:space="preserve">  \* MERGEFORMAT </w:instrText>
      </w:r>
      <w:r>
        <w:fldChar w:fldCharType="separate"/>
      </w:r>
      <w:r w:rsidR="006F18AF" w:rsidRPr="002238B0">
        <w:rPr>
          <w:rFonts w:ascii="宋体" w:hAnsi="宋体" w:hint="eastAsia"/>
          <w:b/>
          <w:bCs/>
          <w:noProof/>
          <w:sz w:val="44"/>
          <w:szCs w:val="44"/>
        </w:rPr>
        <w:t>结算参与机构管理平台结算参与人综合评价功能开发需求</w:t>
      </w:r>
      <w:r>
        <w:rPr>
          <w:rFonts w:ascii="宋体" w:hAnsi="宋体"/>
          <w:b/>
          <w:bCs/>
          <w:noProof/>
          <w:sz w:val="44"/>
          <w:szCs w:val="44"/>
        </w:rPr>
        <w:fldChar w:fldCharType="end"/>
      </w:r>
    </w:p>
    <w:p w:rsidR="006F18AF" w:rsidRPr="00AC6323" w:rsidRDefault="00636CC1" w:rsidP="006F18AF">
      <w:pPr>
        <w:rPr>
          <w:rFonts w:ascii="宋体" w:hAnsi="宋体"/>
          <w:b/>
          <w:bCs/>
          <w:sz w:val="44"/>
          <w:szCs w:val="44"/>
        </w:rPr>
      </w:pPr>
      <w:r>
        <w:rPr>
          <w:rFonts w:ascii="仿宋_GB2312" w:eastAsia="仿宋_GB2312" w:hAnsi="宋体"/>
          <w:noProof/>
          <w:sz w:val="32"/>
          <w:szCs w:val="32"/>
        </w:rPr>
        <w:pict>
          <v:line id="DocMarkLine" o:spid="_x0000_s1026" style="position:absolute;left:0;text-align:left;z-index:251660288;visibility:visible" from="0,0" to="439.35pt,0" stroked="f" strokecolor="red">
            <w10:wrap type="topAndBottom"/>
          </v:line>
        </w:pict>
      </w:r>
    </w:p>
    <w:p w:rsidR="006F18AF" w:rsidRDefault="006F18AF" w:rsidP="006F18AF">
      <w:pPr>
        <w:rPr>
          <w:rFonts w:ascii="仿宋_GB2312" w:eastAsia="仿宋_GB2312"/>
          <w:sz w:val="32"/>
          <w:szCs w:val="32"/>
        </w:rPr>
      </w:pPr>
    </w:p>
    <w:p w:rsidR="006F18AF" w:rsidRPr="00FF6958" w:rsidRDefault="006F18AF" w:rsidP="006F18AF">
      <w:pPr>
        <w:jc w:val="center"/>
        <w:rPr>
          <w:rFonts w:eastAsia="仿宋_GB2312"/>
          <w:sz w:val="28"/>
        </w:rPr>
      </w:pPr>
      <w:r>
        <w:rPr>
          <w:rFonts w:ascii="仿宋_GB2312" w:eastAsia="仿宋_GB2312"/>
          <w:sz w:val="32"/>
          <w:szCs w:val="32"/>
        </w:rPr>
        <w:br w:type="page"/>
      </w:r>
      <w:r>
        <w:rPr>
          <w:noProof/>
        </w:rPr>
        <w:lastRenderedPageBreak/>
        <w:drawing>
          <wp:inline distT="0" distB="0" distL="0" distR="0">
            <wp:extent cx="209550" cy="19050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sidRPr="00FF6958">
        <w:t xml:space="preserve"> </w:t>
      </w:r>
      <w:r w:rsidRPr="00FF6958">
        <w:rPr>
          <w:rFonts w:eastAsia="仿宋_GB2312"/>
          <w:sz w:val="28"/>
        </w:rPr>
        <w:t>中国证券登记结算有限责任公司工程技术文档</w:t>
      </w:r>
    </w:p>
    <w:p w:rsidR="006F18AF" w:rsidRPr="00FF6958" w:rsidRDefault="006F18AF" w:rsidP="006F18AF">
      <w:pPr>
        <w:pStyle w:val="aa"/>
        <w:rPr>
          <w:rFonts w:cs="Times New Roman"/>
        </w:rPr>
      </w:pPr>
      <w:r w:rsidRPr="00FF6958">
        <w:rPr>
          <w:rFonts w:cs="Times New Roman"/>
        </w:rPr>
        <w:t>业务需求说明书</w:t>
      </w:r>
    </w:p>
    <w:p w:rsidR="006F18AF" w:rsidRPr="00FF6958" w:rsidRDefault="006F18AF" w:rsidP="006F18AF">
      <w:pPr>
        <w:pStyle w:val="aa"/>
        <w:rPr>
          <w:rFonts w:cs="Times New Roman"/>
        </w:rPr>
      </w:pPr>
    </w:p>
    <w:p w:rsidR="006F18AF" w:rsidRPr="00FF6958" w:rsidRDefault="006F18AF" w:rsidP="006F18AF">
      <w:pPr>
        <w:pStyle w:val="aa"/>
        <w:rPr>
          <w:rFonts w:cs="Times New Roman"/>
        </w:rPr>
      </w:pPr>
    </w:p>
    <w:p w:rsidR="006F18AF" w:rsidRPr="00FF6958" w:rsidRDefault="006F18AF" w:rsidP="006F18AF">
      <w:pPr>
        <w:pStyle w:val="aa"/>
        <w:rPr>
          <w:rFonts w:cs="Times New Roman"/>
        </w:rPr>
      </w:pPr>
    </w:p>
    <w:p w:rsidR="006F18AF" w:rsidRPr="00FF6958" w:rsidRDefault="006F18AF" w:rsidP="006F18AF">
      <w:pPr>
        <w:pStyle w:val="aa"/>
        <w:rPr>
          <w:rFonts w:cs="Times New Roman"/>
        </w:rPr>
      </w:pPr>
    </w:p>
    <w:p w:rsidR="006F18AF" w:rsidRPr="00FF6958" w:rsidRDefault="006F18AF" w:rsidP="006F18AF">
      <w:pPr>
        <w:pStyle w:val="aa"/>
        <w:rPr>
          <w:rFonts w:cs="Times New Roman"/>
        </w:rPr>
      </w:pPr>
    </w:p>
    <w:p w:rsidR="006F18AF" w:rsidRPr="00FF6958" w:rsidRDefault="006F18AF" w:rsidP="006F18AF">
      <w:pPr>
        <w:ind w:firstLineChars="600" w:firstLine="1680"/>
        <w:rPr>
          <w:rFonts w:eastAsia="黑体"/>
          <w:b/>
          <w:bCs/>
          <w:sz w:val="28"/>
          <w:szCs w:val="28"/>
          <w:u w:val="single"/>
        </w:rPr>
      </w:pPr>
      <w:r w:rsidRPr="00FF6958">
        <w:rPr>
          <w:rFonts w:eastAsia="黑体"/>
          <w:bCs/>
          <w:sz w:val="28"/>
          <w:szCs w:val="28"/>
        </w:rPr>
        <w:t>项目名称</w:t>
      </w:r>
      <w:r w:rsidRPr="00FF6958">
        <w:rPr>
          <w:rFonts w:eastAsia="黑体"/>
          <w:bCs/>
          <w:sz w:val="28"/>
          <w:szCs w:val="28"/>
        </w:rPr>
        <w:t>:</w:t>
      </w:r>
      <w:r w:rsidRPr="00FF6958">
        <w:t xml:space="preserve"> </w:t>
      </w:r>
      <w:r w:rsidRPr="00FF6958">
        <w:rPr>
          <w:u w:val="single"/>
        </w:rPr>
        <w:t xml:space="preserve"> </w:t>
      </w:r>
      <w:r w:rsidRPr="00FF6958">
        <w:rPr>
          <w:rFonts w:eastAsia="黑体"/>
          <w:bCs/>
          <w:sz w:val="28"/>
          <w:szCs w:val="28"/>
          <w:u w:val="single"/>
        </w:rPr>
        <w:t xml:space="preserve">   </w:t>
      </w:r>
      <w:r w:rsidRPr="00FF6958">
        <w:rPr>
          <w:rFonts w:eastAsia="黑体"/>
          <w:b/>
          <w:bCs/>
          <w:sz w:val="28"/>
          <w:szCs w:val="28"/>
          <w:u w:val="single"/>
        </w:rPr>
        <w:t>结算参与机构管理平台</w:t>
      </w:r>
      <w:r w:rsidRPr="00FF6958">
        <w:rPr>
          <w:rFonts w:eastAsia="黑体"/>
          <w:b/>
          <w:bCs/>
          <w:sz w:val="28"/>
          <w:szCs w:val="28"/>
          <w:u w:val="single"/>
        </w:rPr>
        <w:t xml:space="preserve">    </w:t>
      </w:r>
    </w:p>
    <w:p w:rsidR="006F18AF" w:rsidRPr="00FF6958" w:rsidRDefault="006F18AF" w:rsidP="006F18AF">
      <w:pPr>
        <w:ind w:firstLineChars="790" w:firstLine="2221"/>
        <w:rPr>
          <w:rFonts w:eastAsia="黑体"/>
          <w:b/>
          <w:bCs/>
          <w:sz w:val="28"/>
          <w:szCs w:val="28"/>
          <w:u w:val="single"/>
        </w:rPr>
      </w:pPr>
      <w:r w:rsidRPr="00FF6958">
        <w:rPr>
          <w:rFonts w:eastAsia="黑体"/>
          <w:b/>
          <w:bCs/>
          <w:sz w:val="28"/>
          <w:szCs w:val="28"/>
          <w:u w:val="single"/>
        </w:rPr>
        <w:t>结算参与人综合评价功能开发需求</w:t>
      </w:r>
    </w:p>
    <w:p w:rsidR="006F18AF" w:rsidRPr="00FF6958" w:rsidRDefault="006F18AF" w:rsidP="006F18AF">
      <w:pPr>
        <w:pStyle w:val="aa"/>
        <w:rPr>
          <w:rFonts w:cs="Times New Roman"/>
          <w:b/>
        </w:rPr>
      </w:pPr>
    </w:p>
    <w:p w:rsidR="006F18AF" w:rsidRPr="00FF6958" w:rsidRDefault="006F18AF" w:rsidP="006F18AF">
      <w:pPr>
        <w:ind w:firstLineChars="600" w:firstLine="1680"/>
        <w:rPr>
          <w:rFonts w:eastAsia="黑体"/>
          <w:b/>
          <w:bCs/>
          <w:sz w:val="28"/>
          <w:szCs w:val="28"/>
          <w:u w:val="single"/>
        </w:rPr>
      </w:pPr>
      <w:r w:rsidRPr="00FF6958">
        <w:rPr>
          <w:rFonts w:eastAsia="黑体"/>
          <w:bCs/>
          <w:sz w:val="28"/>
          <w:szCs w:val="28"/>
        </w:rPr>
        <w:t>编制单位</w:t>
      </w:r>
      <w:r w:rsidRPr="00FF6958">
        <w:rPr>
          <w:rFonts w:eastAsia="黑体"/>
          <w:bCs/>
          <w:sz w:val="28"/>
          <w:szCs w:val="28"/>
        </w:rPr>
        <w:t>:</w:t>
      </w:r>
      <w:r w:rsidRPr="00FF6958">
        <w:rPr>
          <w:rFonts w:eastAsia="黑体"/>
          <w:b/>
          <w:bCs/>
          <w:sz w:val="28"/>
          <w:szCs w:val="28"/>
          <w:u w:val="single"/>
        </w:rPr>
        <w:t xml:space="preserve">    </w:t>
      </w:r>
      <w:r w:rsidRPr="00FF6958">
        <w:rPr>
          <w:rFonts w:eastAsia="黑体"/>
          <w:b/>
          <w:bCs/>
          <w:sz w:val="28"/>
          <w:szCs w:val="28"/>
          <w:u w:val="single"/>
        </w:rPr>
        <w:t>中国结算</w:t>
      </w:r>
      <w:r w:rsidRPr="00FF6958">
        <w:rPr>
          <w:rFonts w:eastAsia="黑体"/>
          <w:b/>
          <w:bCs/>
          <w:sz w:val="28"/>
          <w:szCs w:val="28"/>
          <w:u w:val="single"/>
        </w:rPr>
        <w:t xml:space="preserve">               </w:t>
      </w:r>
    </w:p>
    <w:p w:rsidR="006F18AF" w:rsidRPr="00FF6958" w:rsidRDefault="006F18AF" w:rsidP="006F18AF">
      <w:pPr>
        <w:pStyle w:val="aa"/>
        <w:rPr>
          <w:rFonts w:cs="Times New Roman"/>
          <w:b/>
          <w:bCs/>
          <w:u w:val="single"/>
        </w:rPr>
      </w:pPr>
    </w:p>
    <w:p w:rsidR="006F18AF" w:rsidRPr="00FF6958" w:rsidRDefault="006F18AF" w:rsidP="006F18AF">
      <w:pPr>
        <w:ind w:firstLineChars="600" w:firstLine="1680"/>
        <w:rPr>
          <w:sz w:val="28"/>
          <w:szCs w:val="28"/>
        </w:rPr>
      </w:pPr>
      <w:r w:rsidRPr="00FF6958">
        <w:rPr>
          <w:rFonts w:eastAsia="黑体"/>
          <w:bCs/>
          <w:sz w:val="28"/>
          <w:szCs w:val="28"/>
        </w:rPr>
        <w:t>编制部门</w:t>
      </w:r>
      <w:r w:rsidRPr="00FF6958">
        <w:rPr>
          <w:rFonts w:eastAsia="黑体"/>
          <w:bCs/>
          <w:sz w:val="28"/>
          <w:szCs w:val="28"/>
        </w:rPr>
        <w:t>:</w:t>
      </w:r>
      <w:r w:rsidRPr="00FF6958">
        <w:rPr>
          <w:rFonts w:eastAsia="黑体"/>
          <w:b/>
          <w:bCs/>
          <w:sz w:val="28"/>
          <w:szCs w:val="28"/>
          <w:u w:val="single"/>
        </w:rPr>
        <w:t xml:space="preserve">    </w:t>
      </w:r>
      <w:r w:rsidRPr="00FF6958">
        <w:rPr>
          <w:rFonts w:eastAsia="黑体"/>
          <w:b/>
          <w:bCs/>
          <w:sz w:val="28"/>
          <w:szCs w:val="28"/>
          <w:u w:val="single"/>
        </w:rPr>
        <w:t>结算管理部</w:t>
      </w:r>
      <w:r w:rsidRPr="00FF6958">
        <w:rPr>
          <w:rFonts w:eastAsia="黑体"/>
          <w:b/>
          <w:bCs/>
          <w:sz w:val="28"/>
          <w:szCs w:val="28"/>
          <w:u w:val="single"/>
        </w:rPr>
        <w:t xml:space="preserve">             </w:t>
      </w:r>
    </w:p>
    <w:p w:rsidR="006F18AF" w:rsidRPr="00FF6958" w:rsidRDefault="006F18AF" w:rsidP="006F18AF">
      <w:pPr>
        <w:pStyle w:val="aa"/>
        <w:rPr>
          <w:rFonts w:cs="Times New Roman"/>
        </w:rPr>
      </w:pPr>
    </w:p>
    <w:p w:rsidR="006F18AF" w:rsidRPr="00FF6958" w:rsidRDefault="006F18AF" w:rsidP="006F18AF">
      <w:pPr>
        <w:ind w:firstLineChars="600" w:firstLine="1680"/>
        <w:rPr>
          <w:rFonts w:eastAsia="黑体"/>
          <w:b/>
          <w:bCs/>
          <w:sz w:val="28"/>
          <w:szCs w:val="28"/>
          <w:u w:val="single"/>
        </w:rPr>
      </w:pPr>
      <w:r w:rsidRPr="00FF6958">
        <w:rPr>
          <w:rFonts w:eastAsia="黑体"/>
          <w:bCs/>
          <w:sz w:val="28"/>
          <w:szCs w:val="28"/>
        </w:rPr>
        <w:t>编制人</w:t>
      </w:r>
      <w:r w:rsidRPr="00FF6958">
        <w:rPr>
          <w:rFonts w:eastAsia="黑体"/>
          <w:bCs/>
          <w:sz w:val="28"/>
          <w:szCs w:val="28"/>
        </w:rPr>
        <w:t xml:space="preserve"> :</w:t>
      </w:r>
      <w:r w:rsidRPr="00FF6958">
        <w:rPr>
          <w:rFonts w:eastAsia="黑体"/>
          <w:b/>
          <w:bCs/>
          <w:sz w:val="28"/>
          <w:szCs w:val="28"/>
          <w:u w:val="single"/>
        </w:rPr>
        <w:t xml:space="preserve">     </w:t>
      </w:r>
      <w:r w:rsidRPr="00FF6958">
        <w:rPr>
          <w:rFonts w:eastAsia="黑体"/>
          <w:b/>
          <w:bCs/>
          <w:sz w:val="28"/>
          <w:szCs w:val="28"/>
          <w:u w:val="single"/>
        </w:rPr>
        <w:t>王思齐</w:t>
      </w:r>
      <w:r w:rsidRPr="00FF6958">
        <w:rPr>
          <w:rFonts w:eastAsia="黑体"/>
          <w:b/>
          <w:bCs/>
          <w:sz w:val="28"/>
          <w:szCs w:val="28"/>
          <w:u w:val="single"/>
        </w:rPr>
        <w:t xml:space="preserve">                 </w:t>
      </w:r>
    </w:p>
    <w:p w:rsidR="006F18AF" w:rsidRPr="00FF6958" w:rsidRDefault="006F18AF" w:rsidP="006F18AF">
      <w:pPr>
        <w:pStyle w:val="aa"/>
        <w:rPr>
          <w:rFonts w:cs="Times New Roman"/>
        </w:rPr>
      </w:pPr>
    </w:p>
    <w:p w:rsidR="006F18AF" w:rsidRPr="00FF6958" w:rsidRDefault="006F18AF" w:rsidP="006F18AF">
      <w:pPr>
        <w:ind w:firstLineChars="600" w:firstLine="1680"/>
        <w:rPr>
          <w:rFonts w:eastAsia="黑体"/>
          <w:b/>
          <w:bCs/>
          <w:sz w:val="28"/>
          <w:szCs w:val="28"/>
          <w:u w:val="single"/>
        </w:rPr>
      </w:pPr>
      <w:r w:rsidRPr="00FF6958">
        <w:rPr>
          <w:rFonts w:eastAsia="黑体"/>
          <w:bCs/>
          <w:sz w:val="28"/>
          <w:szCs w:val="28"/>
        </w:rPr>
        <w:t>日</w:t>
      </w:r>
      <w:r w:rsidRPr="00FF6958">
        <w:rPr>
          <w:rFonts w:eastAsia="黑体"/>
          <w:bCs/>
          <w:sz w:val="28"/>
          <w:szCs w:val="28"/>
        </w:rPr>
        <w:t xml:space="preserve">  </w:t>
      </w:r>
      <w:r w:rsidRPr="00FF6958">
        <w:rPr>
          <w:rFonts w:eastAsia="黑体"/>
          <w:bCs/>
          <w:sz w:val="28"/>
          <w:szCs w:val="28"/>
        </w:rPr>
        <w:t>期</w:t>
      </w:r>
      <w:r w:rsidRPr="00FF6958">
        <w:rPr>
          <w:rFonts w:eastAsia="黑体"/>
          <w:bCs/>
          <w:sz w:val="28"/>
          <w:szCs w:val="28"/>
        </w:rPr>
        <w:t xml:space="preserve"> :</w:t>
      </w:r>
      <w:r w:rsidRPr="00FF6958">
        <w:rPr>
          <w:rFonts w:eastAsia="黑体"/>
          <w:b/>
          <w:bCs/>
          <w:sz w:val="28"/>
          <w:szCs w:val="28"/>
          <w:u w:val="single"/>
        </w:rPr>
        <w:t xml:space="preserve">     2017/2/</w:t>
      </w:r>
      <w:r>
        <w:rPr>
          <w:rFonts w:eastAsia="黑体" w:hint="eastAsia"/>
          <w:b/>
          <w:bCs/>
          <w:sz w:val="28"/>
          <w:szCs w:val="28"/>
          <w:u w:val="single"/>
        </w:rPr>
        <w:t>2</w:t>
      </w:r>
      <w:r w:rsidRPr="00FF6958">
        <w:rPr>
          <w:rFonts w:eastAsia="黑体"/>
          <w:b/>
          <w:bCs/>
          <w:sz w:val="28"/>
          <w:szCs w:val="28"/>
          <w:u w:val="single"/>
        </w:rPr>
        <w:t xml:space="preserve">7              </w:t>
      </w:r>
    </w:p>
    <w:p w:rsidR="006F18AF" w:rsidRPr="00FF6958" w:rsidRDefault="006F18AF" w:rsidP="006F18AF">
      <w:pPr>
        <w:adjustRightInd w:val="0"/>
        <w:snapToGrid w:val="0"/>
        <w:rPr>
          <w:szCs w:val="21"/>
        </w:rPr>
      </w:pPr>
      <w:r w:rsidRPr="00FF6958">
        <w:br w:type="page"/>
      </w:r>
    </w:p>
    <w:p w:rsidR="006F18AF" w:rsidRPr="00FF6958" w:rsidRDefault="006F18AF" w:rsidP="00636CC1">
      <w:pPr>
        <w:adjustRightInd w:val="0"/>
        <w:snapToGrid w:val="0"/>
        <w:spacing w:afterLines="50" w:after="156"/>
        <w:jc w:val="center"/>
        <w:rPr>
          <w:b/>
          <w:bCs/>
          <w:sz w:val="36"/>
        </w:rPr>
      </w:pPr>
      <w:r w:rsidRPr="00FF6958">
        <w:rPr>
          <w:b/>
          <w:bCs/>
          <w:sz w:val="36"/>
        </w:rPr>
        <w:lastRenderedPageBreak/>
        <w:t>文档修改记录</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336"/>
        <w:gridCol w:w="1691"/>
        <w:gridCol w:w="1336"/>
        <w:gridCol w:w="3116"/>
        <w:gridCol w:w="1043"/>
      </w:tblGrid>
      <w:tr w:rsidR="006F18AF" w:rsidRPr="00FF6958" w:rsidTr="00884C4D">
        <w:trPr>
          <w:trHeight w:val="472"/>
        </w:trPr>
        <w:tc>
          <w:tcPr>
            <w:tcW w:w="784" w:type="pct"/>
            <w:tcBorders>
              <w:top w:val="double" w:sz="4" w:space="0" w:color="auto"/>
            </w:tcBorders>
            <w:shd w:val="clear" w:color="auto" w:fill="B8CCE4"/>
            <w:vAlign w:val="center"/>
          </w:tcPr>
          <w:p w:rsidR="006F18AF" w:rsidRPr="00FF6958" w:rsidRDefault="006F18AF" w:rsidP="00884C4D">
            <w:pPr>
              <w:pStyle w:val="a8"/>
              <w:rPr>
                <w:rFonts w:cs="Times New Roman"/>
              </w:rPr>
            </w:pPr>
            <w:r w:rsidRPr="00FF6958">
              <w:rPr>
                <w:rFonts w:cs="Times New Roman"/>
              </w:rPr>
              <w:t>版本号</w:t>
            </w:r>
          </w:p>
        </w:tc>
        <w:tc>
          <w:tcPr>
            <w:tcW w:w="992" w:type="pct"/>
            <w:tcBorders>
              <w:top w:val="double" w:sz="4" w:space="0" w:color="auto"/>
            </w:tcBorders>
            <w:shd w:val="clear" w:color="auto" w:fill="B8CCE4"/>
            <w:vAlign w:val="center"/>
          </w:tcPr>
          <w:p w:rsidR="006F18AF" w:rsidRPr="00FF6958" w:rsidRDefault="006F18AF" w:rsidP="00884C4D">
            <w:pPr>
              <w:pStyle w:val="a8"/>
              <w:rPr>
                <w:rFonts w:cs="Times New Roman"/>
              </w:rPr>
            </w:pPr>
            <w:r w:rsidRPr="00FF6958">
              <w:rPr>
                <w:rFonts w:cs="Times New Roman"/>
              </w:rPr>
              <w:t>修改日期</w:t>
            </w:r>
          </w:p>
        </w:tc>
        <w:tc>
          <w:tcPr>
            <w:tcW w:w="784" w:type="pct"/>
            <w:tcBorders>
              <w:top w:val="double" w:sz="4" w:space="0" w:color="auto"/>
            </w:tcBorders>
            <w:shd w:val="clear" w:color="auto" w:fill="B8CCE4"/>
            <w:vAlign w:val="center"/>
          </w:tcPr>
          <w:p w:rsidR="006F18AF" w:rsidRPr="00FF6958" w:rsidRDefault="006F18AF" w:rsidP="00884C4D">
            <w:pPr>
              <w:pStyle w:val="a8"/>
              <w:rPr>
                <w:rFonts w:cs="Times New Roman"/>
              </w:rPr>
            </w:pPr>
            <w:r w:rsidRPr="00FF6958">
              <w:rPr>
                <w:rFonts w:cs="Times New Roman"/>
              </w:rPr>
              <w:t>修改人</w:t>
            </w:r>
          </w:p>
        </w:tc>
        <w:tc>
          <w:tcPr>
            <w:tcW w:w="1828" w:type="pct"/>
            <w:tcBorders>
              <w:top w:val="double" w:sz="4" w:space="0" w:color="auto"/>
            </w:tcBorders>
            <w:shd w:val="clear" w:color="auto" w:fill="B8CCE4"/>
            <w:vAlign w:val="center"/>
          </w:tcPr>
          <w:p w:rsidR="006F18AF" w:rsidRPr="00FF6958" w:rsidRDefault="006F18AF" w:rsidP="00884C4D">
            <w:pPr>
              <w:pStyle w:val="a8"/>
              <w:rPr>
                <w:rFonts w:cs="Times New Roman"/>
              </w:rPr>
            </w:pPr>
            <w:r w:rsidRPr="00FF6958">
              <w:rPr>
                <w:rFonts w:cs="Times New Roman"/>
              </w:rPr>
              <w:t>修改内容</w:t>
            </w:r>
          </w:p>
        </w:tc>
        <w:tc>
          <w:tcPr>
            <w:tcW w:w="612" w:type="pct"/>
            <w:tcBorders>
              <w:top w:val="double" w:sz="4" w:space="0" w:color="auto"/>
            </w:tcBorders>
            <w:shd w:val="clear" w:color="auto" w:fill="B8CCE4"/>
            <w:vAlign w:val="center"/>
          </w:tcPr>
          <w:p w:rsidR="006F18AF" w:rsidRPr="00FF6958" w:rsidRDefault="006F18AF" w:rsidP="00884C4D">
            <w:pPr>
              <w:pStyle w:val="a8"/>
              <w:rPr>
                <w:rFonts w:cs="Times New Roman"/>
              </w:rPr>
            </w:pPr>
            <w:r w:rsidRPr="00FF6958">
              <w:rPr>
                <w:rFonts w:cs="Times New Roman"/>
              </w:rPr>
              <w:t>备注</w:t>
            </w:r>
          </w:p>
        </w:tc>
      </w:tr>
      <w:tr w:rsidR="006F18AF" w:rsidRPr="00FF6958" w:rsidTr="00884C4D">
        <w:tc>
          <w:tcPr>
            <w:tcW w:w="784" w:type="pct"/>
            <w:vAlign w:val="center"/>
          </w:tcPr>
          <w:p w:rsidR="006F18AF" w:rsidRPr="00FF6958" w:rsidRDefault="006F18AF" w:rsidP="00884C4D">
            <w:pPr>
              <w:rPr>
                <w:snapToGrid w:val="0"/>
                <w:szCs w:val="21"/>
              </w:rPr>
            </w:pPr>
            <w:r w:rsidRPr="00FF6958">
              <w:rPr>
                <w:snapToGrid w:val="0"/>
                <w:szCs w:val="21"/>
              </w:rPr>
              <w:t>V1.0</w:t>
            </w:r>
          </w:p>
        </w:tc>
        <w:tc>
          <w:tcPr>
            <w:tcW w:w="992" w:type="pct"/>
            <w:vAlign w:val="center"/>
          </w:tcPr>
          <w:p w:rsidR="006F18AF" w:rsidRPr="00FF6958" w:rsidRDefault="006F18AF" w:rsidP="00884C4D">
            <w:pPr>
              <w:rPr>
                <w:snapToGrid w:val="0"/>
                <w:szCs w:val="21"/>
              </w:rPr>
            </w:pPr>
            <w:r w:rsidRPr="00FF6958">
              <w:rPr>
                <w:snapToGrid w:val="0"/>
                <w:szCs w:val="21"/>
              </w:rPr>
              <w:t>2017-2-</w:t>
            </w:r>
            <w:r>
              <w:rPr>
                <w:rFonts w:hint="eastAsia"/>
                <w:snapToGrid w:val="0"/>
                <w:szCs w:val="21"/>
              </w:rPr>
              <w:t>2</w:t>
            </w:r>
            <w:r w:rsidRPr="00FF6958">
              <w:rPr>
                <w:snapToGrid w:val="0"/>
                <w:szCs w:val="21"/>
              </w:rPr>
              <w:t>7</w:t>
            </w:r>
          </w:p>
        </w:tc>
        <w:tc>
          <w:tcPr>
            <w:tcW w:w="784" w:type="pct"/>
            <w:vAlign w:val="center"/>
          </w:tcPr>
          <w:p w:rsidR="006F18AF" w:rsidRPr="00FF6958" w:rsidRDefault="006F18AF" w:rsidP="00884C4D">
            <w:pPr>
              <w:rPr>
                <w:snapToGrid w:val="0"/>
                <w:szCs w:val="21"/>
              </w:rPr>
            </w:pPr>
            <w:r w:rsidRPr="00FF6958">
              <w:rPr>
                <w:snapToGrid w:val="0"/>
                <w:szCs w:val="21"/>
              </w:rPr>
              <w:t>王思齐</w:t>
            </w:r>
          </w:p>
        </w:tc>
        <w:tc>
          <w:tcPr>
            <w:tcW w:w="1828" w:type="pct"/>
            <w:vAlign w:val="center"/>
          </w:tcPr>
          <w:p w:rsidR="006F18AF" w:rsidRPr="00FF6958" w:rsidRDefault="006F18AF" w:rsidP="00884C4D">
            <w:pPr>
              <w:rPr>
                <w:snapToGrid w:val="0"/>
                <w:szCs w:val="21"/>
              </w:rPr>
            </w:pPr>
            <w:r w:rsidRPr="00FF6958">
              <w:rPr>
                <w:snapToGrid w:val="0"/>
                <w:szCs w:val="21"/>
              </w:rPr>
              <w:t>创建文档。</w:t>
            </w:r>
          </w:p>
        </w:tc>
        <w:tc>
          <w:tcPr>
            <w:tcW w:w="612" w:type="pct"/>
            <w:vAlign w:val="center"/>
          </w:tcPr>
          <w:p w:rsidR="006F18AF" w:rsidRPr="00FF6958" w:rsidRDefault="006F18AF" w:rsidP="00884C4D">
            <w:pPr>
              <w:rPr>
                <w:snapToGrid w:val="0"/>
                <w:szCs w:val="21"/>
              </w:rPr>
            </w:pPr>
            <w:r w:rsidRPr="00FF6958">
              <w:rPr>
                <w:snapToGrid w:val="0"/>
                <w:szCs w:val="21"/>
              </w:rPr>
              <w:t>创建</w:t>
            </w:r>
          </w:p>
        </w:tc>
      </w:tr>
      <w:tr w:rsidR="006F18AF" w:rsidRPr="00FF6958" w:rsidTr="00884C4D">
        <w:tc>
          <w:tcPr>
            <w:tcW w:w="784" w:type="pct"/>
            <w:vAlign w:val="center"/>
          </w:tcPr>
          <w:p w:rsidR="006F18AF" w:rsidRPr="00FF6958" w:rsidRDefault="006F18AF" w:rsidP="00884C4D">
            <w:pPr>
              <w:rPr>
                <w:snapToGrid w:val="0"/>
                <w:szCs w:val="21"/>
              </w:rPr>
            </w:pPr>
            <w:r w:rsidRPr="00FF6958">
              <w:rPr>
                <w:snapToGrid w:val="0"/>
                <w:szCs w:val="21"/>
              </w:rPr>
              <w:t>V1.</w:t>
            </w:r>
            <w:r>
              <w:rPr>
                <w:rFonts w:hint="eastAsia"/>
                <w:snapToGrid w:val="0"/>
                <w:szCs w:val="21"/>
              </w:rPr>
              <w:t>01</w:t>
            </w:r>
          </w:p>
        </w:tc>
        <w:tc>
          <w:tcPr>
            <w:tcW w:w="992" w:type="pct"/>
            <w:vAlign w:val="center"/>
          </w:tcPr>
          <w:p w:rsidR="006F18AF" w:rsidRPr="00FF6958" w:rsidRDefault="006F18AF" w:rsidP="00884C4D">
            <w:pPr>
              <w:rPr>
                <w:snapToGrid w:val="0"/>
                <w:szCs w:val="21"/>
              </w:rPr>
            </w:pPr>
            <w:r>
              <w:rPr>
                <w:snapToGrid w:val="0"/>
                <w:szCs w:val="21"/>
              </w:rPr>
              <w:t>2017-</w:t>
            </w:r>
            <w:r>
              <w:rPr>
                <w:rFonts w:hint="eastAsia"/>
                <w:snapToGrid w:val="0"/>
                <w:szCs w:val="21"/>
              </w:rPr>
              <w:t>3</w:t>
            </w:r>
            <w:r w:rsidRPr="00FF6958">
              <w:rPr>
                <w:snapToGrid w:val="0"/>
                <w:szCs w:val="21"/>
              </w:rPr>
              <w:t>-</w:t>
            </w:r>
            <w:r>
              <w:rPr>
                <w:rFonts w:hint="eastAsia"/>
                <w:snapToGrid w:val="0"/>
                <w:szCs w:val="21"/>
              </w:rPr>
              <w:t>28</w:t>
            </w:r>
          </w:p>
        </w:tc>
        <w:tc>
          <w:tcPr>
            <w:tcW w:w="784" w:type="pct"/>
            <w:vAlign w:val="center"/>
          </w:tcPr>
          <w:p w:rsidR="006F18AF" w:rsidRPr="00FF6958" w:rsidRDefault="006F18AF" w:rsidP="00884C4D">
            <w:pPr>
              <w:rPr>
                <w:snapToGrid w:val="0"/>
                <w:szCs w:val="21"/>
              </w:rPr>
            </w:pPr>
            <w:r w:rsidRPr="00FF6958">
              <w:rPr>
                <w:snapToGrid w:val="0"/>
                <w:szCs w:val="21"/>
              </w:rPr>
              <w:t>王思齐</w:t>
            </w:r>
          </w:p>
        </w:tc>
        <w:tc>
          <w:tcPr>
            <w:tcW w:w="1828" w:type="pct"/>
            <w:vAlign w:val="center"/>
          </w:tcPr>
          <w:p w:rsidR="006F18AF" w:rsidRPr="00FF6958" w:rsidRDefault="006F18AF" w:rsidP="00884C4D">
            <w:pPr>
              <w:rPr>
                <w:snapToGrid w:val="0"/>
                <w:szCs w:val="21"/>
              </w:rPr>
            </w:pPr>
            <w:r>
              <w:rPr>
                <w:rFonts w:hint="eastAsia"/>
                <w:snapToGrid w:val="0"/>
                <w:szCs w:val="21"/>
              </w:rPr>
              <w:t>根据第一次需求会议讨论情况，就信息输入、月份日期统计、数据仓库联通、综合评价结果显示、数据手工上传、数据自动抓取、录入</w:t>
            </w:r>
            <w:r>
              <w:rPr>
                <w:rFonts w:hint="eastAsia"/>
                <w:snapToGrid w:val="0"/>
                <w:szCs w:val="21"/>
              </w:rPr>
              <w:t>/</w:t>
            </w:r>
            <w:r>
              <w:rPr>
                <w:rFonts w:hint="eastAsia"/>
                <w:snapToGrid w:val="0"/>
                <w:szCs w:val="21"/>
              </w:rPr>
              <w:t>复核授权等内容进行了完善。</w:t>
            </w:r>
          </w:p>
        </w:tc>
        <w:tc>
          <w:tcPr>
            <w:tcW w:w="612" w:type="pct"/>
            <w:vAlign w:val="center"/>
          </w:tcPr>
          <w:p w:rsidR="006F18AF" w:rsidRPr="00FF6958" w:rsidRDefault="006F18AF" w:rsidP="00884C4D">
            <w:pPr>
              <w:rPr>
                <w:snapToGrid w:val="0"/>
                <w:szCs w:val="21"/>
              </w:rPr>
            </w:pPr>
          </w:p>
        </w:tc>
      </w:tr>
      <w:tr w:rsidR="006F18AF" w:rsidRPr="00FF6958" w:rsidTr="00884C4D">
        <w:tc>
          <w:tcPr>
            <w:tcW w:w="784" w:type="pct"/>
            <w:vAlign w:val="center"/>
          </w:tcPr>
          <w:p w:rsidR="006F18AF" w:rsidRPr="00FF6958" w:rsidRDefault="006F18AF" w:rsidP="00884C4D">
            <w:pPr>
              <w:rPr>
                <w:snapToGrid w:val="0"/>
                <w:szCs w:val="21"/>
              </w:rPr>
            </w:pPr>
            <w:r>
              <w:rPr>
                <w:rFonts w:hint="eastAsia"/>
                <w:snapToGrid w:val="0"/>
                <w:szCs w:val="21"/>
              </w:rPr>
              <w:t>V1.02</w:t>
            </w:r>
          </w:p>
        </w:tc>
        <w:tc>
          <w:tcPr>
            <w:tcW w:w="992" w:type="pct"/>
            <w:vAlign w:val="center"/>
          </w:tcPr>
          <w:p w:rsidR="006F18AF" w:rsidRPr="00FF6958" w:rsidRDefault="006F18AF" w:rsidP="00884C4D">
            <w:pPr>
              <w:rPr>
                <w:snapToGrid w:val="0"/>
                <w:szCs w:val="21"/>
              </w:rPr>
            </w:pPr>
            <w:r>
              <w:rPr>
                <w:rFonts w:hint="eastAsia"/>
                <w:snapToGrid w:val="0"/>
                <w:szCs w:val="21"/>
              </w:rPr>
              <w:t>2017-4-11</w:t>
            </w:r>
          </w:p>
        </w:tc>
        <w:tc>
          <w:tcPr>
            <w:tcW w:w="784" w:type="pct"/>
            <w:vAlign w:val="center"/>
          </w:tcPr>
          <w:p w:rsidR="006F18AF" w:rsidRPr="00FF6958" w:rsidRDefault="006F18AF" w:rsidP="00884C4D">
            <w:pPr>
              <w:rPr>
                <w:snapToGrid w:val="0"/>
                <w:szCs w:val="21"/>
              </w:rPr>
            </w:pPr>
            <w:r>
              <w:rPr>
                <w:rFonts w:hint="eastAsia"/>
                <w:snapToGrid w:val="0"/>
                <w:szCs w:val="21"/>
              </w:rPr>
              <w:t>王思齐</w:t>
            </w:r>
          </w:p>
        </w:tc>
        <w:tc>
          <w:tcPr>
            <w:tcW w:w="1828" w:type="pct"/>
            <w:vAlign w:val="center"/>
          </w:tcPr>
          <w:p w:rsidR="006F18AF" w:rsidRPr="00FF6958" w:rsidRDefault="006F18AF" w:rsidP="00884C4D">
            <w:pPr>
              <w:rPr>
                <w:snapToGrid w:val="0"/>
                <w:szCs w:val="21"/>
              </w:rPr>
            </w:pPr>
            <w:r>
              <w:rPr>
                <w:rFonts w:hint="eastAsia"/>
                <w:snapToGrid w:val="0"/>
                <w:szCs w:val="21"/>
              </w:rPr>
              <w:t>根据第二次需求会议情况，就权限流程、审批评语、数据仓库连接等内容进行了完善。</w:t>
            </w:r>
          </w:p>
        </w:tc>
        <w:tc>
          <w:tcPr>
            <w:tcW w:w="612" w:type="pct"/>
            <w:vAlign w:val="center"/>
          </w:tcPr>
          <w:p w:rsidR="006F18AF" w:rsidRPr="00FF6958" w:rsidRDefault="006F18AF" w:rsidP="00884C4D">
            <w:pPr>
              <w:rPr>
                <w:snapToGrid w:val="0"/>
                <w:szCs w:val="21"/>
              </w:rPr>
            </w:pPr>
          </w:p>
        </w:tc>
      </w:tr>
      <w:tr w:rsidR="006F18AF" w:rsidRPr="00FF6958" w:rsidTr="00884C4D">
        <w:tc>
          <w:tcPr>
            <w:tcW w:w="784" w:type="pct"/>
            <w:vAlign w:val="center"/>
          </w:tcPr>
          <w:p w:rsidR="006F18AF" w:rsidRPr="00FF6958" w:rsidRDefault="006F18AF" w:rsidP="00884C4D">
            <w:pPr>
              <w:rPr>
                <w:snapToGrid w:val="0"/>
                <w:szCs w:val="21"/>
              </w:rPr>
            </w:pPr>
            <w:r>
              <w:rPr>
                <w:rFonts w:hint="eastAsia"/>
                <w:snapToGrid w:val="0"/>
                <w:szCs w:val="21"/>
              </w:rPr>
              <w:t>V1.1</w:t>
            </w:r>
          </w:p>
        </w:tc>
        <w:tc>
          <w:tcPr>
            <w:tcW w:w="992" w:type="pct"/>
            <w:vAlign w:val="center"/>
          </w:tcPr>
          <w:p w:rsidR="006F18AF" w:rsidRPr="00FF6958" w:rsidRDefault="006F18AF" w:rsidP="00884C4D">
            <w:pPr>
              <w:rPr>
                <w:snapToGrid w:val="0"/>
                <w:szCs w:val="21"/>
              </w:rPr>
            </w:pPr>
            <w:r>
              <w:rPr>
                <w:rFonts w:hint="eastAsia"/>
                <w:snapToGrid w:val="0"/>
                <w:szCs w:val="21"/>
              </w:rPr>
              <w:t>2017-6-27</w:t>
            </w:r>
          </w:p>
        </w:tc>
        <w:tc>
          <w:tcPr>
            <w:tcW w:w="784" w:type="pct"/>
            <w:vAlign w:val="center"/>
          </w:tcPr>
          <w:p w:rsidR="006F18AF" w:rsidRPr="00FF6958" w:rsidRDefault="006F18AF" w:rsidP="00884C4D">
            <w:pPr>
              <w:rPr>
                <w:snapToGrid w:val="0"/>
                <w:szCs w:val="21"/>
              </w:rPr>
            </w:pPr>
            <w:r>
              <w:rPr>
                <w:rFonts w:hint="eastAsia"/>
                <w:snapToGrid w:val="0"/>
                <w:szCs w:val="21"/>
              </w:rPr>
              <w:t>王思齐</w:t>
            </w:r>
          </w:p>
        </w:tc>
        <w:tc>
          <w:tcPr>
            <w:tcW w:w="1828" w:type="pct"/>
            <w:vAlign w:val="center"/>
          </w:tcPr>
          <w:p w:rsidR="006F18AF" w:rsidRPr="00FF6958" w:rsidRDefault="006F18AF" w:rsidP="00884C4D">
            <w:pPr>
              <w:rPr>
                <w:snapToGrid w:val="0"/>
                <w:szCs w:val="21"/>
              </w:rPr>
            </w:pPr>
            <w:r>
              <w:rPr>
                <w:rFonts w:hint="eastAsia"/>
                <w:snapToGrid w:val="0"/>
                <w:szCs w:val="21"/>
              </w:rPr>
              <w:t>根据第一次公司会签情况，</w:t>
            </w:r>
            <w:proofErr w:type="gramStart"/>
            <w:r>
              <w:rPr>
                <w:rFonts w:hint="eastAsia"/>
                <w:snapToGrid w:val="0"/>
                <w:szCs w:val="21"/>
              </w:rPr>
              <w:t>就数据</w:t>
            </w:r>
            <w:proofErr w:type="gramEnd"/>
            <w:r>
              <w:rPr>
                <w:rFonts w:hint="eastAsia"/>
                <w:snapToGrid w:val="0"/>
                <w:szCs w:val="21"/>
              </w:rPr>
              <w:t>来源统一使用数据仓库、用户权限设置及用户个数设置、</w:t>
            </w:r>
            <w:proofErr w:type="gramStart"/>
            <w:r>
              <w:rPr>
                <w:rFonts w:hint="eastAsia"/>
                <w:snapToGrid w:val="0"/>
                <w:szCs w:val="21"/>
              </w:rPr>
              <w:t>本需求</w:t>
            </w:r>
            <w:proofErr w:type="gramEnd"/>
            <w:r w:rsidRPr="00412D50">
              <w:rPr>
                <w:rFonts w:hint="eastAsia"/>
                <w:snapToGrid w:val="0"/>
                <w:szCs w:val="21"/>
              </w:rPr>
              <w:t>涉及</w:t>
            </w:r>
            <w:r>
              <w:rPr>
                <w:rFonts w:hint="eastAsia"/>
                <w:snapToGrid w:val="0"/>
                <w:szCs w:val="21"/>
              </w:rPr>
              <w:t>的</w:t>
            </w:r>
            <w:r w:rsidRPr="00412D50">
              <w:rPr>
                <w:rFonts w:hint="eastAsia"/>
                <w:snapToGrid w:val="0"/>
                <w:szCs w:val="21"/>
              </w:rPr>
              <w:t>数据等级</w:t>
            </w:r>
            <w:r>
              <w:rPr>
                <w:rFonts w:hint="eastAsia"/>
                <w:snapToGrid w:val="0"/>
                <w:szCs w:val="21"/>
              </w:rPr>
              <w:t>等事项进行了明确。</w:t>
            </w:r>
          </w:p>
        </w:tc>
        <w:tc>
          <w:tcPr>
            <w:tcW w:w="612" w:type="pct"/>
            <w:vAlign w:val="center"/>
          </w:tcPr>
          <w:p w:rsidR="006F18AF" w:rsidRPr="00FF6958" w:rsidRDefault="006F18AF" w:rsidP="00884C4D">
            <w:pPr>
              <w:rPr>
                <w:snapToGrid w:val="0"/>
                <w:szCs w:val="21"/>
              </w:rPr>
            </w:pPr>
          </w:p>
        </w:tc>
      </w:tr>
      <w:tr w:rsidR="006F18AF" w:rsidRPr="00FF6958" w:rsidTr="00884C4D">
        <w:tc>
          <w:tcPr>
            <w:tcW w:w="784" w:type="pct"/>
            <w:vAlign w:val="center"/>
          </w:tcPr>
          <w:p w:rsidR="006F18AF" w:rsidRPr="00FF6958" w:rsidRDefault="006F18AF" w:rsidP="00884C4D">
            <w:pPr>
              <w:rPr>
                <w:snapToGrid w:val="0"/>
                <w:szCs w:val="21"/>
              </w:rPr>
            </w:pPr>
          </w:p>
        </w:tc>
        <w:tc>
          <w:tcPr>
            <w:tcW w:w="992" w:type="pct"/>
            <w:vAlign w:val="center"/>
          </w:tcPr>
          <w:p w:rsidR="006F18AF" w:rsidRPr="00FF6958" w:rsidRDefault="00565989" w:rsidP="00884C4D">
            <w:pPr>
              <w:rPr>
                <w:snapToGrid w:val="0"/>
                <w:szCs w:val="21"/>
              </w:rPr>
            </w:pPr>
            <w:ins w:id="1" w:author="CN=邓思偲/OU=结算业务部/OU=深圳分公司/O=ChinaClear" w:date="2017-11-14T09:20:00Z">
              <w:r>
                <w:rPr>
                  <w:rFonts w:hint="eastAsia"/>
                  <w:snapToGrid w:val="0"/>
                  <w:szCs w:val="21"/>
                </w:rPr>
                <w:t>2017-11-10</w:t>
              </w:r>
            </w:ins>
          </w:p>
        </w:tc>
        <w:tc>
          <w:tcPr>
            <w:tcW w:w="784" w:type="pct"/>
            <w:vAlign w:val="center"/>
          </w:tcPr>
          <w:p w:rsidR="006F18AF" w:rsidRPr="00FF6958" w:rsidRDefault="00565989" w:rsidP="00884C4D">
            <w:pPr>
              <w:rPr>
                <w:snapToGrid w:val="0"/>
                <w:szCs w:val="21"/>
              </w:rPr>
            </w:pPr>
            <w:ins w:id="2" w:author="CN=邓思偲/OU=结算业务部/OU=深圳分公司/O=ChinaClear" w:date="2017-11-14T09:20:00Z">
              <w:r>
                <w:rPr>
                  <w:rFonts w:hint="eastAsia"/>
                  <w:snapToGrid w:val="0"/>
                  <w:szCs w:val="21"/>
                </w:rPr>
                <w:t>王思齐</w:t>
              </w:r>
            </w:ins>
          </w:p>
        </w:tc>
        <w:tc>
          <w:tcPr>
            <w:tcW w:w="1828" w:type="pct"/>
            <w:vAlign w:val="center"/>
          </w:tcPr>
          <w:p w:rsidR="006F18AF" w:rsidRPr="00FF6958" w:rsidRDefault="00565989" w:rsidP="00565989">
            <w:pPr>
              <w:rPr>
                <w:snapToGrid w:val="0"/>
                <w:szCs w:val="21"/>
              </w:rPr>
            </w:pPr>
            <w:ins w:id="3" w:author="CN=邓思偲/OU=结算业务部/OU=深圳分公司/O=ChinaClear" w:date="2017-11-14T09:20:00Z">
              <w:r>
                <w:rPr>
                  <w:rFonts w:hint="eastAsia"/>
                  <w:snapToGrid w:val="0"/>
                  <w:szCs w:val="21"/>
                </w:rPr>
                <w:t>根据</w:t>
              </w:r>
            </w:ins>
            <w:ins w:id="4" w:author="CN=邓思偲/OU=结算业务部/OU=深圳分公司/O=ChinaClear" w:date="2017-11-14T09:21:00Z">
              <w:r>
                <w:rPr>
                  <w:rFonts w:hint="eastAsia"/>
                  <w:snapToGrid w:val="0"/>
                  <w:szCs w:val="21"/>
                </w:rPr>
                <w:t>第三次需求会议情况，就有关</w:t>
              </w:r>
            </w:ins>
            <w:ins w:id="5" w:author="CN=邓思偲/OU=结算业务部/OU=深圳分公司/O=ChinaClear" w:date="2017-11-14T09:22:00Z">
              <w:r>
                <w:rPr>
                  <w:rFonts w:hint="eastAsia"/>
                  <w:snapToGrid w:val="0"/>
                  <w:szCs w:val="21"/>
                </w:rPr>
                <w:t>数据</w:t>
              </w:r>
            </w:ins>
            <w:ins w:id="6" w:author="CN=邓思偲/OU=结算业务部/OU=深圳分公司/O=ChinaClear" w:date="2017-11-14T09:23:00Z">
              <w:r>
                <w:rPr>
                  <w:rFonts w:hint="eastAsia"/>
                  <w:snapToGrid w:val="0"/>
                  <w:szCs w:val="21"/>
                </w:rPr>
                <w:t>口径进行</w:t>
              </w:r>
            </w:ins>
            <w:ins w:id="7" w:author="CN=邓思偲/OU=结算业务部/OU=深圳分公司/O=ChinaClear" w:date="2017-11-14T09:24:00Z">
              <w:r>
                <w:rPr>
                  <w:rFonts w:hint="eastAsia"/>
                  <w:snapToGrid w:val="0"/>
                  <w:szCs w:val="21"/>
                </w:rPr>
                <w:t>细化。</w:t>
              </w:r>
            </w:ins>
          </w:p>
        </w:tc>
        <w:tc>
          <w:tcPr>
            <w:tcW w:w="612" w:type="pct"/>
            <w:vAlign w:val="center"/>
          </w:tcPr>
          <w:p w:rsidR="006F18AF" w:rsidRPr="00FF6958" w:rsidRDefault="006F18AF" w:rsidP="00884C4D">
            <w:pPr>
              <w:rPr>
                <w:snapToGrid w:val="0"/>
                <w:szCs w:val="21"/>
              </w:rPr>
            </w:pPr>
          </w:p>
        </w:tc>
      </w:tr>
      <w:tr w:rsidR="006F18AF" w:rsidRPr="00FF6958" w:rsidTr="00884C4D">
        <w:tc>
          <w:tcPr>
            <w:tcW w:w="784" w:type="pct"/>
            <w:vAlign w:val="center"/>
          </w:tcPr>
          <w:p w:rsidR="006F18AF" w:rsidRPr="00FF6958" w:rsidRDefault="006F18AF" w:rsidP="00884C4D">
            <w:pPr>
              <w:rPr>
                <w:snapToGrid w:val="0"/>
                <w:szCs w:val="21"/>
              </w:rPr>
            </w:pPr>
          </w:p>
        </w:tc>
        <w:tc>
          <w:tcPr>
            <w:tcW w:w="992" w:type="pct"/>
            <w:vAlign w:val="center"/>
          </w:tcPr>
          <w:p w:rsidR="006F18AF" w:rsidRPr="00FF6958" w:rsidRDefault="006F18AF" w:rsidP="00884C4D">
            <w:pPr>
              <w:rPr>
                <w:snapToGrid w:val="0"/>
                <w:szCs w:val="21"/>
              </w:rPr>
            </w:pPr>
          </w:p>
        </w:tc>
        <w:tc>
          <w:tcPr>
            <w:tcW w:w="784" w:type="pct"/>
            <w:vAlign w:val="center"/>
          </w:tcPr>
          <w:p w:rsidR="006F18AF" w:rsidRPr="00FF6958" w:rsidRDefault="006F18AF" w:rsidP="00884C4D">
            <w:pPr>
              <w:rPr>
                <w:snapToGrid w:val="0"/>
                <w:szCs w:val="21"/>
              </w:rPr>
            </w:pPr>
          </w:p>
        </w:tc>
        <w:tc>
          <w:tcPr>
            <w:tcW w:w="1828" w:type="pct"/>
            <w:vAlign w:val="center"/>
          </w:tcPr>
          <w:p w:rsidR="006F18AF" w:rsidRPr="00FF6958" w:rsidRDefault="006F18AF" w:rsidP="00884C4D">
            <w:pPr>
              <w:rPr>
                <w:snapToGrid w:val="0"/>
                <w:szCs w:val="21"/>
              </w:rPr>
            </w:pPr>
          </w:p>
        </w:tc>
        <w:tc>
          <w:tcPr>
            <w:tcW w:w="612" w:type="pct"/>
            <w:vAlign w:val="center"/>
          </w:tcPr>
          <w:p w:rsidR="006F18AF" w:rsidRPr="00FF6958" w:rsidRDefault="006F18AF" w:rsidP="00884C4D">
            <w:pPr>
              <w:rPr>
                <w:snapToGrid w:val="0"/>
                <w:szCs w:val="21"/>
              </w:rPr>
            </w:pPr>
          </w:p>
        </w:tc>
      </w:tr>
    </w:tbl>
    <w:p w:rsidR="006F18AF" w:rsidRPr="00FF6958" w:rsidRDefault="006F18AF" w:rsidP="006F18AF">
      <w:pPr>
        <w:sectPr w:rsidR="006F18AF" w:rsidRPr="00FF6958" w:rsidSect="00884C4D">
          <w:footerReference w:type="default" r:id="rId9"/>
          <w:pgSz w:w="11906" w:h="16838"/>
          <w:pgMar w:top="1440" w:right="1800" w:bottom="1440" w:left="1800" w:header="851" w:footer="992" w:gutter="0"/>
          <w:cols w:space="425"/>
          <w:titlePg/>
          <w:docGrid w:type="lines" w:linePitch="312"/>
        </w:sectPr>
      </w:pPr>
    </w:p>
    <w:p w:rsidR="006F18AF" w:rsidRDefault="00AB6956" w:rsidP="006F18AF">
      <w:pPr>
        <w:pStyle w:val="11"/>
        <w:tabs>
          <w:tab w:val="right" w:leader="dot" w:pos="8296"/>
        </w:tabs>
        <w:rPr>
          <w:rFonts w:cs="Times New Roman"/>
          <w:b w:val="0"/>
          <w:bCs w:val="0"/>
          <w:caps w:val="0"/>
          <w:noProof/>
          <w:sz w:val="21"/>
          <w:szCs w:val="22"/>
        </w:rPr>
      </w:pPr>
      <w:r>
        <w:rPr>
          <w:rFonts w:eastAsia="仿宋_GB2312"/>
        </w:rPr>
        <w:lastRenderedPageBreak/>
        <w:fldChar w:fldCharType="begin"/>
      </w:r>
      <w:r w:rsidR="006F18AF">
        <w:rPr>
          <w:rFonts w:eastAsia="仿宋_GB2312"/>
        </w:rPr>
        <w:instrText xml:space="preserve"> TOC \o "1-4" \h \z \u </w:instrText>
      </w:r>
      <w:r>
        <w:rPr>
          <w:rFonts w:eastAsia="仿宋_GB2312"/>
        </w:rPr>
        <w:fldChar w:fldCharType="separate"/>
      </w:r>
      <w:hyperlink w:anchor="_Toc475439686" w:history="1">
        <w:r w:rsidR="006F18AF" w:rsidRPr="00BA12DD">
          <w:rPr>
            <w:rStyle w:val="ab"/>
            <w:rFonts w:eastAsia="仿宋_GB2312"/>
            <w:noProof/>
          </w:rPr>
          <w:t>1</w:t>
        </w:r>
        <w:r w:rsidR="006F18AF" w:rsidRPr="00BA12DD">
          <w:rPr>
            <w:rStyle w:val="ab"/>
            <w:rFonts w:eastAsia="仿宋_GB2312" w:hint="eastAsia"/>
            <w:noProof/>
          </w:rPr>
          <w:t>、引言</w:t>
        </w:r>
        <w:r w:rsidR="006F18AF">
          <w:rPr>
            <w:noProof/>
            <w:webHidden/>
          </w:rPr>
          <w:tab/>
        </w:r>
        <w:r>
          <w:rPr>
            <w:noProof/>
            <w:webHidden/>
          </w:rPr>
          <w:fldChar w:fldCharType="begin"/>
        </w:r>
        <w:r w:rsidR="006F18AF">
          <w:rPr>
            <w:noProof/>
            <w:webHidden/>
          </w:rPr>
          <w:instrText xml:space="preserve"> PAGEREF _Toc475439686 \h </w:instrText>
        </w:r>
        <w:r>
          <w:rPr>
            <w:noProof/>
            <w:webHidden/>
          </w:rPr>
        </w:r>
        <w:r>
          <w:rPr>
            <w:noProof/>
            <w:webHidden/>
          </w:rPr>
          <w:fldChar w:fldCharType="separate"/>
        </w:r>
        <w:r w:rsidR="006F18AF">
          <w:rPr>
            <w:noProof/>
            <w:webHidden/>
          </w:rPr>
          <w:t>7</w:t>
        </w:r>
        <w:r>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87" w:history="1">
        <w:r w:rsidR="006F18AF" w:rsidRPr="00BA12DD">
          <w:rPr>
            <w:rStyle w:val="ab"/>
            <w:rFonts w:ascii="Times New Roman" w:eastAsia="仿宋_GB2312" w:hAnsi="Times New Roman"/>
            <w:noProof/>
          </w:rPr>
          <w:t>1.1</w:t>
        </w:r>
        <w:r w:rsidR="006F18AF" w:rsidRPr="00BA12DD">
          <w:rPr>
            <w:rStyle w:val="ab"/>
            <w:rFonts w:ascii="Times New Roman" w:eastAsia="仿宋_GB2312" w:hAnsi="Times New Roman" w:hint="eastAsia"/>
            <w:noProof/>
          </w:rPr>
          <w:t>目的</w:t>
        </w:r>
        <w:r w:rsidR="006F18AF">
          <w:rPr>
            <w:noProof/>
            <w:webHidden/>
          </w:rPr>
          <w:tab/>
        </w:r>
        <w:r w:rsidR="00AB6956">
          <w:rPr>
            <w:noProof/>
            <w:webHidden/>
          </w:rPr>
          <w:fldChar w:fldCharType="begin"/>
        </w:r>
        <w:r w:rsidR="006F18AF">
          <w:rPr>
            <w:noProof/>
            <w:webHidden/>
          </w:rPr>
          <w:instrText xml:space="preserve"> PAGEREF _Toc475439687 \h </w:instrText>
        </w:r>
        <w:r w:rsidR="00AB6956">
          <w:rPr>
            <w:noProof/>
            <w:webHidden/>
          </w:rPr>
        </w:r>
        <w:r w:rsidR="00AB6956">
          <w:rPr>
            <w:noProof/>
            <w:webHidden/>
          </w:rPr>
          <w:fldChar w:fldCharType="separate"/>
        </w:r>
        <w:r w:rsidR="006F18AF">
          <w:rPr>
            <w:noProof/>
            <w:webHidden/>
          </w:rPr>
          <w:t>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88" w:history="1">
        <w:r w:rsidR="006F18AF" w:rsidRPr="00BA12DD">
          <w:rPr>
            <w:rStyle w:val="ab"/>
            <w:rFonts w:ascii="Times New Roman" w:eastAsia="仿宋_GB2312" w:hAnsi="Times New Roman"/>
            <w:noProof/>
          </w:rPr>
          <w:t>1.2</w:t>
        </w:r>
        <w:r w:rsidR="006F18AF" w:rsidRPr="00BA12DD">
          <w:rPr>
            <w:rStyle w:val="ab"/>
            <w:rFonts w:ascii="Times New Roman" w:eastAsia="仿宋_GB2312" w:hAnsi="Times New Roman" w:hint="eastAsia"/>
            <w:noProof/>
          </w:rPr>
          <w:t>范围</w:t>
        </w:r>
        <w:r w:rsidR="006F18AF">
          <w:rPr>
            <w:noProof/>
            <w:webHidden/>
          </w:rPr>
          <w:tab/>
        </w:r>
        <w:r w:rsidR="00AB6956">
          <w:rPr>
            <w:noProof/>
            <w:webHidden/>
          </w:rPr>
          <w:fldChar w:fldCharType="begin"/>
        </w:r>
        <w:r w:rsidR="006F18AF">
          <w:rPr>
            <w:noProof/>
            <w:webHidden/>
          </w:rPr>
          <w:instrText xml:space="preserve"> PAGEREF _Toc475439688 \h </w:instrText>
        </w:r>
        <w:r w:rsidR="00AB6956">
          <w:rPr>
            <w:noProof/>
            <w:webHidden/>
          </w:rPr>
        </w:r>
        <w:r w:rsidR="00AB6956">
          <w:rPr>
            <w:noProof/>
            <w:webHidden/>
          </w:rPr>
          <w:fldChar w:fldCharType="separate"/>
        </w:r>
        <w:r w:rsidR="006F18AF">
          <w:rPr>
            <w:noProof/>
            <w:webHidden/>
          </w:rPr>
          <w:t>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89" w:history="1">
        <w:r w:rsidR="006F18AF" w:rsidRPr="00BA12DD">
          <w:rPr>
            <w:rStyle w:val="ab"/>
            <w:rFonts w:ascii="Times New Roman" w:eastAsia="仿宋_GB2312" w:hAnsi="Times New Roman"/>
            <w:noProof/>
          </w:rPr>
          <w:t>1.3</w:t>
        </w:r>
        <w:r w:rsidR="006F18AF" w:rsidRPr="00BA12DD">
          <w:rPr>
            <w:rStyle w:val="ab"/>
            <w:rFonts w:ascii="Times New Roman" w:eastAsia="仿宋_GB2312" w:hAnsi="Times New Roman" w:hint="eastAsia"/>
            <w:noProof/>
          </w:rPr>
          <w:t>定义和术语</w:t>
        </w:r>
        <w:r w:rsidR="006F18AF">
          <w:rPr>
            <w:noProof/>
            <w:webHidden/>
          </w:rPr>
          <w:tab/>
        </w:r>
        <w:r w:rsidR="00AB6956">
          <w:rPr>
            <w:noProof/>
            <w:webHidden/>
          </w:rPr>
          <w:fldChar w:fldCharType="begin"/>
        </w:r>
        <w:r w:rsidR="006F18AF">
          <w:rPr>
            <w:noProof/>
            <w:webHidden/>
          </w:rPr>
          <w:instrText xml:space="preserve"> PAGEREF _Toc475439689 \h </w:instrText>
        </w:r>
        <w:r w:rsidR="00AB6956">
          <w:rPr>
            <w:noProof/>
            <w:webHidden/>
          </w:rPr>
        </w:r>
        <w:r w:rsidR="00AB6956">
          <w:rPr>
            <w:noProof/>
            <w:webHidden/>
          </w:rPr>
          <w:fldChar w:fldCharType="separate"/>
        </w:r>
        <w:r w:rsidR="006F18AF">
          <w:rPr>
            <w:noProof/>
            <w:webHidden/>
          </w:rPr>
          <w:t>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90" w:history="1">
        <w:r w:rsidR="006F18AF" w:rsidRPr="00BA12DD">
          <w:rPr>
            <w:rStyle w:val="ab"/>
            <w:rFonts w:ascii="Times New Roman" w:eastAsia="仿宋_GB2312" w:hAnsi="Times New Roman"/>
            <w:noProof/>
          </w:rPr>
          <w:t>1.4</w:t>
        </w:r>
        <w:r w:rsidR="006F18AF" w:rsidRPr="00BA12DD">
          <w:rPr>
            <w:rStyle w:val="ab"/>
            <w:rFonts w:ascii="Times New Roman" w:eastAsia="仿宋_GB2312" w:hAnsi="Times New Roman" w:hint="eastAsia"/>
            <w:noProof/>
          </w:rPr>
          <w:t>参考资料</w:t>
        </w:r>
        <w:r w:rsidR="006F18AF">
          <w:rPr>
            <w:noProof/>
            <w:webHidden/>
          </w:rPr>
          <w:tab/>
        </w:r>
        <w:r w:rsidR="00AB6956">
          <w:rPr>
            <w:noProof/>
            <w:webHidden/>
          </w:rPr>
          <w:fldChar w:fldCharType="begin"/>
        </w:r>
        <w:r w:rsidR="006F18AF">
          <w:rPr>
            <w:noProof/>
            <w:webHidden/>
          </w:rPr>
          <w:instrText xml:space="preserve"> PAGEREF _Toc475439690 \h </w:instrText>
        </w:r>
        <w:r w:rsidR="00AB6956">
          <w:rPr>
            <w:noProof/>
            <w:webHidden/>
          </w:rPr>
        </w:r>
        <w:r w:rsidR="00AB6956">
          <w:rPr>
            <w:noProof/>
            <w:webHidden/>
          </w:rPr>
          <w:fldChar w:fldCharType="separate"/>
        </w:r>
        <w:r w:rsidR="006F18AF">
          <w:rPr>
            <w:noProof/>
            <w:webHidden/>
          </w:rPr>
          <w:t>8</w:t>
        </w:r>
        <w:r w:rsidR="00AB6956">
          <w:rPr>
            <w:noProof/>
            <w:webHidden/>
          </w:rPr>
          <w:fldChar w:fldCharType="end"/>
        </w:r>
      </w:hyperlink>
    </w:p>
    <w:p w:rsidR="006F18AF" w:rsidRDefault="00636CC1" w:rsidP="006F18AF">
      <w:pPr>
        <w:pStyle w:val="11"/>
        <w:tabs>
          <w:tab w:val="right" w:leader="dot" w:pos="8296"/>
        </w:tabs>
        <w:rPr>
          <w:rFonts w:cs="Times New Roman"/>
          <w:b w:val="0"/>
          <w:bCs w:val="0"/>
          <w:caps w:val="0"/>
          <w:noProof/>
          <w:sz w:val="21"/>
          <w:szCs w:val="22"/>
        </w:rPr>
      </w:pPr>
      <w:hyperlink w:anchor="_Toc475439691" w:history="1">
        <w:r w:rsidR="006F18AF" w:rsidRPr="00BA12DD">
          <w:rPr>
            <w:rStyle w:val="ab"/>
            <w:rFonts w:eastAsia="仿宋_GB2312"/>
            <w:noProof/>
          </w:rPr>
          <w:t>2</w:t>
        </w:r>
        <w:r w:rsidR="006F18AF" w:rsidRPr="00BA12DD">
          <w:rPr>
            <w:rStyle w:val="ab"/>
            <w:rFonts w:eastAsia="仿宋_GB2312" w:hint="eastAsia"/>
            <w:noProof/>
          </w:rPr>
          <w:t>、需求概述</w:t>
        </w:r>
        <w:r w:rsidR="006F18AF">
          <w:rPr>
            <w:noProof/>
            <w:webHidden/>
          </w:rPr>
          <w:tab/>
        </w:r>
        <w:r w:rsidR="00AB6956">
          <w:rPr>
            <w:noProof/>
            <w:webHidden/>
          </w:rPr>
          <w:fldChar w:fldCharType="begin"/>
        </w:r>
        <w:r w:rsidR="006F18AF">
          <w:rPr>
            <w:noProof/>
            <w:webHidden/>
          </w:rPr>
          <w:instrText xml:space="preserve"> PAGEREF _Toc475439691 \h </w:instrText>
        </w:r>
        <w:r w:rsidR="00AB6956">
          <w:rPr>
            <w:noProof/>
            <w:webHidden/>
          </w:rPr>
        </w:r>
        <w:r w:rsidR="00AB6956">
          <w:rPr>
            <w:noProof/>
            <w:webHidden/>
          </w:rPr>
          <w:fldChar w:fldCharType="separate"/>
        </w:r>
        <w:r w:rsidR="006F18AF">
          <w:rPr>
            <w:noProof/>
            <w:webHidden/>
          </w:rPr>
          <w:t>8</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92" w:history="1">
        <w:r w:rsidR="006F18AF" w:rsidRPr="00BA12DD">
          <w:rPr>
            <w:rStyle w:val="ab"/>
            <w:rFonts w:ascii="Times New Roman" w:eastAsia="仿宋_GB2312" w:hAnsi="Times New Roman"/>
            <w:noProof/>
          </w:rPr>
          <w:t>2.1</w:t>
        </w:r>
        <w:r w:rsidR="006F18AF" w:rsidRPr="00BA12DD">
          <w:rPr>
            <w:rStyle w:val="ab"/>
            <w:rFonts w:ascii="Times New Roman" w:eastAsia="仿宋_GB2312" w:hAnsi="Times New Roman" w:hint="eastAsia"/>
            <w:noProof/>
          </w:rPr>
          <w:t>需求提出背景</w:t>
        </w:r>
        <w:r w:rsidR="006F18AF">
          <w:rPr>
            <w:noProof/>
            <w:webHidden/>
          </w:rPr>
          <w:tab/>
        </w:r>
        <w:r w:rsidR="00AB6956">
          <w:rPr>
            <w:noProof/>
            <w:webHidden/>
          </w:rPr>
          <w:fldChar w:fldCharType="begin"/>
        </w:r>
        <w:r w:rsidR="006F18AF">
          <w:rPr>
            <w:noProof/>
            <w:webHidden/>
          </w:rPr>
          <w:instrText xml:space="preserve"> PAGEREF _Toc475439692 \h </w:instrText>
        </w:r>
        <w:r w:rsidR="00AB6956">
          <w:rPr>
            <w:noProof/>
            <w:webHidden/>
          </w:rPr>
        </w:r>
        <w:r w:rsidR="00AB6956">
          <w:rPr>
            <w:noProof/>
            <w:webHidden/>
          </w:rPr>
          <w:fldChar w:fldCharType="separate"/>
        </w:r>
        <w:r w:rsidR="006F18AF">
          <w:rPr>
            <w:noProof/>
            <w:webHidden/>
          </w:rPr>
          <w:t>8</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93" w:history="1">
        <w:r w:rsidR="006F18AF" w:rsidRPr="00BA12DD">
          <w:rPr>
            <w:rStyle w:val="ab"/>
            <w:rFonts w:ascii="Times New Roman" w:eastAsia="仿宋_GB2312" w:hAnsi="Times New Roman"/>
            <w:noProof/>
          </w:rPr>
          <w:t>2.2</w:t>
        </w:r>
        <w:r w:rsidR="006F18AF" w:rsidRPr="00BA12DD">
          <w:rPr>
            <w:rStyle w:val="ab"/>
            <w:rFonts w:ascii="Times New Roman" w:eastAsia="仿宋_GB2312" w:hAnsi="Times New Roman" w:hint="eastAsia"/>
            <w:noProof/>
          </w:rPr>
          <w:t>需求总述</w:t>
        </w:r>
        <w:r w:rsidR="006F18AF">
          <w:rPr>
            <w:noProof/>
            <w:webHidden/>
          </w:rPr>
          <w:tab/>
        </w:r>
        <w:r w:rsidR="00AB6956">
          <w:rPr>
            <w:noProof/>
            <w:webHidden/>
          </w:rPr>
          <w:fldChar w:fldCharType="begin"/>
        </w:r>
        <w:r w:rsidR="006F18AF">
          <w:rPr>
            <w:noProof/>
            <w:webHidden/>
          </w:rPr>
          <w:instrText xml:space="preserve"> PAGEREF _Toc475439693 \h </w:instrText>
        </w:r>
        <w:r w:rsidR="00AB6956">
          <w:rPr>
            <w:noProof/>
            <w:webHidden/>
          </w:rPr>
        </w:r>
        <w:r w:rsidR="00AB6956">
          <w:rPr>
            <w:noProof/>
            <w:webHidden/>
          </w:rPr>
          <w:fldChar w:fldCharType="separate"/>
        </w:r>
        <w:r w:rsidR="006F18AF">
          <w:rPr>
            <w:noProof/>
            <w:webHidden/>
          </w:rPr>
          <w:t>8</w:t>
        </w:r>
        <w:r w:rsidR="00AB6956">
          <w:rPr>
            <w:noProof/>
            <w:webHidden/>
          </w:rPr>
          <w:fldChar w:fldCharType="end"/>
        </w:r>
      </w:hyperlink>
    </w:p>
    <w:p w:rsidR="006F18AF" w:rsidRDefault="00636CC1" w:rsidP="006F18AF">
      <w:pPr>
        <w:pStyle w:val="11"/>
        <w:tabs>
          <w:tab w:val="right" w:leader="dot" w:pos="8296"/>
        </w:tabs>
        <w:rPr>
          <w:rFonts w:cs="Times New Roman"/>
          <w:b w:val="0"/>
          <w:bCs w:val="0"/>
          <w:caps w:val="0"/>
          <w:noProof/>
          <w:sz w:val="21"/>
          <w:szCs w:val="22"/>
        </w:rPr>
      </w:pPr>
      <w:hyperlink w:anchor="_Toc475439694" w:history="1">
        <w:r w:rsidR="006F18AF" w:rsidRPr="00BA12DD">
          <w:rPr>
            <w:rStyle w:val="ab"/>
            <w:rFonts w:eastAsia="仿宋_GB2312"/>
            <w:noProof/>
          </w:rPr>
          <w:t>3</w:t>
        </w:r>
        <w:r w:rsidR="006F18AF" w:rsidRPr="00BA12DD">
          <w:rPr>
            <w:rStyle w:val="ab"/>
            <w:rFonts w:eastAsia="仿宋_GB2312" w:hint="eastAsia"/>
            <w:noProof/>
          </w:rPr>
          <w:t>、需求描述</w:t>
        </w:r>
        <w:r w:rsidR="006F18AF">
          <w:rPr>
            <w:noProof/>
            <w:webHidden/>
          </w:rPr>
          <w:tab/>
        </w:r>
        <w:r w:rsidR="00AB6956">
          <w:rPr>
            <w:noProof/>
            <w:webHidden/>
          </w:rPr>
          <w:fldChar w:fldCharType="begin"/>
        </w:r>
        <w:r w:rsidR="006F18AF">
          <w:rPr>
            <w:noProof/>
            <w:webHidden/>
          </w:rPr>
          <w:instrText xml:space="preserve"> PAGEREF _Toc475439694 \h </w:instrText>
        </w:r>
        <w:r w:rsidR="00AB6956">
          <w:rPr>
            <w:noProof/>
            <w:webHidden/>
          </w:rPr>
        </w:r>
        <w:r w:rsidR="00AB6956">
          <w:rPr>
            <w:noProof/>
            <w:webHidden/>
          </w:rPr>
          <w:fldChar w:fldCharType="separate"/>
        </w:r>
        <w:r w:rsidR="006F18AF">
          <w:rPr>
            <w:noProof/>
            <w:webHidden/>
          </w:rPr>
          <w:t>9</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95" w:history="1">
        <w:r w:rsidR="006F18AF" w:rsidRPr="00BA12DD">
          <w:rPr>
            <w:rStyle w:val="ab"/>
            <w:rFonts w:ascii="Times New Roman" w:eastAsia="仿宋_GB2312" w:hAnsi="Times New Roman"/>
            <w:noProof/>
          </w:rPr>
          <w:t>3.1</w:t>
        </w:r>
        <w:r w:rsidR="006F18AF" w:rsidRPr="00BA12DD">
          <w:rPr>
            <w:rStyle w:val="ab"/>
            <w:rFonts w:ascii="Times New Roman" w:eastAsia="仿宋_GB2312" w:hAnsi="Times New Roman" w:hint="eastAsia"/>
            <w:noProof/>
          </w:rPr>
          <w:t>需求功能架构规划</w:t>
        </w:r>
        <w:r w:rsidR="006F18AF">
          <w:rPr>
            <w:noProof/>
            <w:webHidden/>
          </w:rPr>
          <w:tab/>
        </w:r>
        <w:r w:rsidR="00AB6956">
          <w:rPr>
            <w:noProof/>
            <w:webHidden/>
          </w:rPr>
          <w:fldChar w:fldCharType="begin"/>
        </w:r>
        <w:r w:rsidR="006F18AF">
          <w:rPr>
            <w:noProof/>
            <w:webHidden/>
          </w:rPr>
          <w:instrText xml:space="preserve"> PAGEREF _Toc475439695 \h </w:instrText>
        </w:r>
        <w:r w:rsidR="00AB6956">
          <w:rPr>
            <w:noProof/>
            <w:webHidden/>
          </w:rPr>
        </w:r>
        <w:r w:rsidR="00AB6956">
          <w:rPr>
            <w:noProof/>
            <w:webHidden/>
          </w:rPr>
          <w:fldChar w:fldCharType="separate"/>
        </w:r>
        <w:r w:rsidR="006F18AF">
          <w:rPr>
            <w:noProof/>
            <w:webHidden/>
          </w:rPr>
          <w:t>9</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696" w:history="1">
        <w:r w:rsidR="006F18AF" w:rsidRPr="00BA12DD">
          <w:rPr>
            <w:rStyle w:val="ab"/>
            <w:rFonts w:ascii="Times New Roman" w:eastAsia="仿宋_GB2312" w:hAnsi="Times New Roman"/>
            <w:noProof/>
          </w:rPr>
          <w:t xml:space="preserve">3.2 </w:t>
        </w:r>
        <w:r w:rsidR="006F18AF" w:rsidRPr="00BA12DD">
          <w:rPr>
            <w:rStyle w:val="ab"/>
            <w:rFonts w:ascii="Times New Roman" w:eastAsia="仿宋_GB2312" w:hAnsi="Times New Roman" w:hint="eastAsia"/>
            <w:noProof/>
          </w:rPr>
          <w:t>业务需求</w:t>
        </w:r>
        <w:r w:rsidR="006F18AF">
          <w:rPr>
            <w:noProof/>
            <w:webHidden/>
          </w:rPr>
          <w:tab/>
        </w:r>
        <w:r w:rsidR="00AB6956">
          <w:rPr>
            <w:noProof/>
            <w:webHidden/>
          </w:rPr>
          <w:fldChar w:fldCharType="begin"/>
        </w:r>
        <w:r w:rsidR="006F18AF">
          <w:rPr>
            <w:noProof/>
            <w:webHidden/>
          </w:rPr>
          <w:instrText xml:space="preserve"> PAGEREF _Toc475439696 \h </w:instrText>
        </w:r>
        <w:r w:rsidR="00AB6956">
          <w:rPr>
            <w:noProof/>
            <w:webHidden/>
          </w:rPr>
        </w:r>
        <w:r w:rsidR="00AB6956">
          <w:rPr>
            <w:noProof/>
            <w:webHidden/>
          </w:rPr>
          <w:fldChar w:fldCharType="separate"/>
        </w:r>
        <w:r w:rsidR="006F18AF">
          <w:rPr>
            <w:noProof/>
            <w:webHidden/>
          </w:rPr>
          <w:t>10</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697" w:history="1">
        <w:r w:rsidR="006F18AF" w:rsidRPr="00BA12DD">
          <w:rPr>
            <w:rStyle w:val="ab"/>
            <w:rFonts w:eastAsia="仿宋_GB2312"/>
            <w:noProof/>
          </w:rPr>
          <w:t xml:space="preserve">3.2.1 </w:t>
        </w:r>
        <w:r w:rsidR="006F18AF" w:rsidRPr="00BA12DD">
          <w:rPr>
            <w:rStyle w:val="ab"/>
            <w:rFonts w:eastAsia="仿宋_GB2312" w:hint="eastAsia"/>
            <w:noProof/>
          </w:rPr>
          <w:t>月度综合评价输入</w:t>
        </w:r>
        <w:r w:rsidR="006F18AF">
          <w:rPr>
            <w:noProof/>
            <w:webHidden/>
          </w:rPr>
          <w:tab/>
        </w:r>
        <w:r w:rsidR="00AB6956">
          <w:rPr>
            <w:noProof/>
            <w:webHidden/>
          </w:rPr>
          <w:fldChar w:fldCharType="begin"/>
        </w:r>
        <w:r w:rsidR="006F18AF">
          <w:rPr>
            <w:noProof/>
            <w:webHidden/>
          </w:rPr>
          <w:instrText xml:space="preserve"> PAGEREF _Toc475439697 \h </w:instrText>
        </w:r>
        <w:r w:rsidR="00AB6956">
          <w:rPr>
            <w:noProof/>
            <w:webHidden/>
          </w:rPr>
        </w:r>
        <w:r w:rsidR="00AB6956">
          <w:rPr>
            <w:noProof/>
            <w:webHidden/>
          </w:rPr>
          <w:fldChar w:fldCharType="separate"/>
        </w:r>
        <w:r w:rsidR="006F18AF">
          <w:rPr>
            <w:noProof/>
            <w:webHidden/>
          </w:rPr>
          <w:t>10</w:t>
        </w:r>
        <w:r w:rsidR="00AB6956">
          <w:rPr>
            <w:noProof/>
            <w:webHidden/>
          </w:rPr>
          <w:fldChar w:fldCharType="end"/>
        </w:r>
      </w:hyperlink>
    </w:p>
    <w:p w:rsidR="006F18AF" w:rsidRDefault="00636CC1" w:rsidP="006F18AF">
      <w:pPr>
        <w:pStyle w:val="40"/>
        <w:tabs>
          <w:tab w:val="right" w:leader="dot" w:pos="8296"/>
        </w:tabs>
        <w:rPr>
          <w:noProof/>
        </w:rPr>
      </w:pPr>
      <w:hyperlink w:anchor="_Toc475439698" w:history="1">
        <w:r w:rsidR="006F18AF" w:rsidRPr="00BA12DD">
          <w:rPr>
            <w:rStyle w:val="ab"/>
            <w:rFonts w:eastAsia="仿宋_GB2312"/>
            <w:noProof/>
          </w:rPr>
          <w:t>3.2.1.1</w:t>
        </w:r>
        <w:r w:rsidR="006F18AF" w:rsidRPr="00BA12DD">
          <w:rPr>
            <w:rStyle w:val="ab"/>
            <w:rFonts w:eastAsia="仿宋_GB2312" w:hint="eastAsia"/>
            <w:noProof/>
          </w:rPr>
          <w:t>月度综合评价输入主界面</w:t>
        </w:r>
        <w:r w:rsidR="006F18AF">
          <w:rPr>
            <w:noProof/>
            <w:webHidden/>
          </w:rPr>
          <w:tab/>
        </w:r>
        <w:r w:rsidR="00AB6956">
          <w:rPr>
            <w:noProof/>
            <w:webHidden/>
          </w:rPr>
          <w:fldChar w:fldCharType="begin"/>
        </w:r>
        <w:r w:rsidR="006F18AF">
          <w:rPr>
            <w:noProof/>
            <w:webHidden/>
          </w:rPr>
          <w:instrText xml:space="preserve"> PAGEREF _Toc475439698 \h </w:instrText>
        </w:r>
        <w:r w:rsidR="00AB6956">
          <w:rPr>
            <w:noProof/>
            <w:webHidden/>
          </w:rPr>
        </w:r>
        <w:r w:rsidR="00AB6956">
          <w:rPr>
            <w:noProof/>
            <w:webHidden/>
          </w:rPr>
          <w:fldChar w:fldCharType="separate"/>
        </w:r>
        <w:r w:rsidR="006F18AF">
          <w:rPr>
            <w:noProof/>
            <w:webHidden/>
          </w:rPr>
          <w:t>10</w:t>
        </w:r>
        <w:r w:rsidR="00AB6956">
          <w:rPr>
            <w:noProof/>
            <w:webHidden/>
          </w:rPr>
          <w:fldChar w:fldCharType="end"/>
        </w:r>
      </w:hyperlink>
    </w:p>
    <w:p w:rsidR="006F18AF" w:rsidRDefault="00636CC1" w:rsidP="006F18AF">
      <w:pPr>
        <w:pStyle w:val="40"/>
        <w:tabs>
          <w:tab w:val="right" w:leader="dot" w:pos="8296"/>
        </w:tabs>
        <w:rPr>
          <w:noProof/>
        </w:rPr>
      </w:pPr>
      <w:hyperlink w:anchor="_Toc475439699" w:history="1">
        <w:r w:rsidR="006F18AF" w:rsidRPr="00BA12DD">
          <w:rPr>
            <w:rStyle w:val="ab"/>
            <w:rFonts w:eastAsia="仿宋_GB2312"/>
            <w:noProof/>
          </w:rPr>
          <w:t>3.2.1.2</w:t>
        </w:r>
        <w:r w:rsidR="006F18AF" w:rsidRPr="00BA12DD">
          <w:rPr>
            <w:rStyle w:val="ab"/>
            <w:rFonts w:eastAsia="仿宋_GB2312" w:hint="eastAsia"/>
            <w:noProof/>
          </w:rPr>
          <w:t>结算备付金账户资金交收违约规模</w:t>
        </w:r>
        <w:r w:rsidR="006F18AF">
          <w:rPr>
            <w:noProof/>
            <w:webHidden/>
          </w:rPr>
          <w:tab/>
        </w:r>
        <w:r w:rsidR="00AB6956">
          <w:rPr>
            <w:noProof/>
            <w:webHidden/>
          </w:rPr>
          <w:fldChar w:fldCharType="begin"/>
        </w:r>
        <w:r w:rsidR="006F18AF">
          <w:rPr>
            <w:noProof/>
            <w:webHidden/>
          </w:rPr>
          <w:instrText xml:space="preserve"> PAGEREF _Toc475439699 \h </w:instrText>
        </w:r>
        <w:r w:rsidR="00AB6956">
          <w:rPr>
            <w:noProof/>
            <w:webHidden/>
          </w:rPr>
        </w:r>
        <w:r w:rsidR="00AB6956">
          <w:rPr>
            <w:noProof/>
            <w:webHidden/>
          </w:rPr>
          <w:fldChar w:fldCharType="separate"/>
        </w:r>
        <w:r w:rsidR="006F18AF">
          <w:rPr>
            <w:noProof/>
            <w:webHidden/>
          </w:rPr>
          <w:t>11</w:t>
        </w:r>
        <w:r w:rsidR="00AB6956">
          <w:rPr>
            <w:noProof/>
            <w:webHidden/>
          </w:rPr>
          <w:fldChar w:fldCharType="end"/>
        </w:r>
      </w:hyperlink>
    </w:p>
    <w:p w:rsidR="006F18AF" w:rsidRDefault="00636CC1" w:rsidP="006F18AF">
      <w:pPr>
        <w:pStyle w:val="40"/>
        <w:tabs>
          <w:tab w:val="right" w:leader="dot" w:pos="8296"/>
        </w:tabs>
        <w:rPr>
          <w:noProof/>
        </w:rPr>
      </w:pPr>
      <w:hyperlink w:anchor="_Toc475439700" w:history="1">
        <w:r w:rsidR="006F18AF" w:rsidRPr="00BA12DD">
          <w:rPr>
            <w:rStyle w:val="ab"/>
            <w:rFonts w:eastAsia="仿宋_GB2312"/>
            <w:noProof/>
          </w:rPr>
          <w:t>3.2.1.3</w:t>
        </w:r>
        <w:r w:rsidR="006F18AF" w:rsidRPr="00BA12DD">
          <w:rPr>
            <w:rStyle w:val="ab"/>
            <w:rFonts w:eastAsia="仿宋_GB2312" w:hint="eastAsia"/>
            <w:noProof/>
          </w:rPr>
          <w:t>债券及基金质押式回购业务欠库天数及风险管理情况</w:t>
        </w:r>
        <w:r w:rsidR="006F18AF">
          <w:rPr>
            <w:noProof/>
            <w:webHidden/>
          </w:rPr>
          <w:tab/>
        </w:r>
        <w:r w:rsidR="00AB6956">
          <w:rPr>
            <w:noProof/>
            <w:webHidden/>
          </w:rPr>
          <w:fldChar w:fldCharType="begin"/>
        </w:r>
        <w:r w:rsidR="006F18AF">
          <w:rPr>
            <w:noProof/>
            <w:webHidden/>
          </w:rPr>
          <w:instrText xml:space="preserve"> PAGEREF _Toc475439700 \h </w:instrText>
        </w:r>
        <w:r w:rsidR="00AB6956">
          <w:rPr>
            <w:noProof/>
            <w:webHidden/>
          </w:rPr>
        </w:r>
        <w:r w:rsidR="00AB6956">
          <w:rPr>
            <w:noProof/>
            <w:webHidden/>
          </w:rPr>
          <w:fldChar w:fldCharType="separate"/>
        </w:r>
        <w:r w:rsidR="006F18AF">
          <w:rPr>
            <w:noProof/>
            <w:webHidden/>
          </w:rPr>
          <w:t>12</w:t>
        </w:r>
        <w:r w:rsidR="00AB6956">
          <w:rPr>
            <w:noProof/>
            <w:webHidden/>
          </w:rPr>
          <w:fldChar w:fldCharType="end"/>
        </w:r>
      </w:hyperlink>
    </w:p>
    <w:p w:rsidR="006F18AF" w:rsidRDefault="00636CC1" w:rsidP="006F18AF">
      <w:pPr>
        <w:pStyle w:val="40"/>
        <w:tabs>
          <w:tab w:val="right" w:leader="dot" w:pos="8296"/>
        </w:tabs>
        <w:rPr>
          <w:noProof/>
        </w:rPr>
      </w:pPr>
      <w:hyperlink w:anchor="_Toc475439701" w:history="1">
        <w:r w:rsidR="006F18AF" w:rsidRPr="00BA12DD">
          <w:rPr>
            <w:rStyle w:val="ab"/>
            <w:rFonts w:eastAsia="仿宋_GB2312"/>
            <w:noProof/>
          </w:rPr>
          <w:t>3.2.1.4</w:t>
        </w:r>
        <w:r w:rsidR="006F18AF" w:rsidRPr="00BA12DD">
          <w:rPr>
            <w:rStyle w:val="ab"/>
            <w:rFonts w:eastAsia="仿宋_GB2312" w:hint="eastAsia"/>
            <w:noProof/>
          </w:rPr>
          <w:t>最低备付金限额违约天数</w:t>
        </w:r>
        <w:r w:rsidR="006F18AF">
          <w:rPr>
            <w:noProof/>
            <w:webHidden/>
          </w:rPr>
          <w:tab/>
        </w:r>
        <w:r w:rsidR="00AB6956">
          <w:rPr>
            <w:noProof/>
            <w:webHidden/>
          </w:rPr>
          <w:fldChar w:fldCharType="begin"/>
        </w:r>
        <w:r w:rsidR="006F18AF">
          <w:rPr>
            <w:noProof/>
            <w:webHidden/>
          </w:rPr>
          <w:instrText xml:space="preserve"> PAGEREF _Toc475439701 \h </w:instrText>
        </w:r>
        <w:r w:rsidR="00AB6956">
          <w:rPr>
            <w:noProof/>
            <w:webHidden/>
          </w:rPr>
        </w:r>
        <w:r w:rsidR="00AB6956">
          <w:rPr>
            <w:noProof/>
            <w:webHidden/>
          </w:rPr>
          <w:fldChar w:fldCharType="separate"/>
        </w:r>
        <w:r w:rsidR="006F18AF">
          <w:rPr>
            <w:noProof/>
            <w:webHidden/>
          </w:rPr>
          <w:t>13</w:t>
        </w:r>
        <w:r w:rsidR="00AB6956">
          <w:rPr>
            <w:noProof/>
            <w:webHidden/>
          </w:rPr>
          <w:fldChar w:fldCharType="end"/>
        </w:r>
      </w:hyperlink>
    </w:p>
    <w:p w:rsidR="006F18AF" w:rsidRDefault="00636CC1" w:rsidP="006F18AF">
      <w:pPr>
        <w:pStyle w:val="40"/>
        <w:tabs>
          <w:tab w:val="right" w:leader="dot" w:pos="8296"/>
        </w:tabs>
        <w:rPr>
          <w:noProof/>
        </w:rPr>
      </w:pPr>
      <w:hyperlink w:anchor="_Toc475439702" w:history="1">
        <w:r w:rsidR="006F18AF" w:rsidRPr="00BA12DD">
          <w:rPr>
            <w:rStyle w:val="ab"/>
            <w:rFonts w:eastAsia="仿宋_GB2312"/>
            <w:noProof/>
          </w:rPr>
          <w:t>3.2.1.5</w:t>
        </w:r>
        <w:r w:rsidR="006F18AF" w:rsidRPr="00BA12DD">
          <w:rPr>
            <w:rStyle w:val="ab"/>
            <w:rFonts w:eastAsia="仿宋_GB2312" w:hint="eastAsia"/>
            <w:noProof/>
          </w:rPr>
          <w:t>股票期权业务风险管理情况</w:t>
        </w:r>
        <w:r w:rsidR="006F18AF">
          <w:rPr>
            <w:noProof/>
            <w:webHidden/>
          </w:rPr>
          <w:tab/>
        </w:r>
        <w:r w:rsidR="00AB6956">
          <w:rPr>
            <w:noProof/>
            <w:webHidden/>
          </w:rPr>
          <w:fldChar w:fldCharType="begin"/>
        </w:r>
        <w:r w:rsidR="006F18AF">
          <w:rPr>
            <w:noProof/>
            <w:webHidden/>
          </w:rPr>
          <w:instrText xml:space="preserve"> PAGEREF _Toc475439702 \h </w:instrText>
        </w:r>
        <w:r w:rsidR="00AB6956">
          <w:rPr>
            <w:noProof/>
            <w:webHidden/>
          </w:rPr>
        </w:r>
        <w:r w:rsidR="00AB6956">
          <w:rPr>
            <w:noProof/>
            <w:webHidden/>
          </w:rPr>
          <w:fldChar w:fldCharType="separate"/>
        </w:r>
        <w:r w:rsidR="006F18AF">
          <w:rPr>
            <w:noProof/>
            <w:webHidden/>
          </w:rPr>
          <w:t>14</w:t>
        </w:r>
        <w:r w:rsidR="00AB6956">
          <w:rPr>
            <w:noProof/>
            <w:webHidden/>
          </w:rPr>
          <w:fldChar w:fldCharType="end"/>
        </w:r>
      </w:hyperlink>
    </w:p>
    <w:p w:rsidR="006F18AF" w:rsidRDefault="00636CC1" w:rsidP="006F18AF">
      <w:pPr>
        <w:pStyle w:val="40"/>
        <w:tabs>
          <w:tab w:val="right" w:leader="dot" w:pos="8296"/>
        </w:tabs>
        <w:rPr>
          <w:noProof/>
        </w:rPr>
      </w:pPr>
      <w:hyperlink w:anchor="_Toc475439703" w:history="1">
        <w:r w:rsidR="006F18AF" w:rsidRPr="00BA12DD">
          <w:rPr>
            <w:rStyle w:val="ab"/>
            <w:rFonts w:eastAsia="仿宋_GB2312"/>
            <w:noProof/>
          </w:rPr>
          <w:t>3.2.1.6</w:t>
        </w:r>
        <w:r w:rsidR="006F18AF" w:rsidRPr="00BA12DD">
          <w:rPr>
            <w:rStyle w:val="ab"/>
            <w:rFonts w:eastAsia="仿宋_GB2312" w:hint="eastAsia"/>
            <w:noProof/>
          </w:rPr>
          <w:t>首次公开发行股票风险管理情况</w:t>
        </w:r>
        <w:r w:rsidR="006F18AF">
          <w:rPr>
            <w:noProof/>
            <w:webHidden/>
          </w:rPr>
          <w:tab/>
        </w:r>
        <w:r w:rsidR="00AB6956">
          <w:rPr>
            <w:noProof/>
            <w:webHidden/>
          </w:rPr>
          <w:fldChar w:fldCharType="begin"/>
        </w:r>
        <w:r w:rsidR="006F18AF">
          <w:rPr>
            <w:noProof/>
            <w:webHidden/>
          </w:rPr>
          <w:instrText xml:space="preserve"> PAGEREF _Toc475439703 \h </w:instrText>
        </w:r>
        <w:r w:rsidR="00AB6956">
          <w:rPr>
            <w:noProof/>
            <w:webHidden/>
          </w:rPr>
        </w:r>
        <w:r w:rsidR="00AB6956">
          <w:rPr>
            <w:noProof/>
            <w:webHidden/>
          </w:rPr>
          <w:fldChar w:fldCharType="separate"/>
        </w:r>
        <w:r w:rsidR="006F18AF">
          <w:rPr>
            <w:noProof/>
            <w:webHidden/>
          </w:rPr>
          <w:t>15</w:t>
        </w:r>
        <w:r w:rsidR="00AB6956">
          <w:rPr>
            <w:noProof/>
            <w:webHidden/>
          </w:rPr>
          <w:fldChar w:fldCharType="end"/>
        </w:r>
      </w:hyperlink>
    </w:p>
    <w:p w:rsidR="006F18AF" w:rsidRDefault="00636CC1" w:rsidP="006F18AF">
      <w:pPr>
        <w:pStyle w:val="40"/>
        <w:tabs>
          <w:tab w:val="right" w:leader="dot" w:pos="8296"/>
        </w:tabs>
        <w:rPr>
          <w:noProof/>
        </w:rPr>
      </w:pPr>
      <w:hyperlink w:anchor="_Toc475439704" w:history="1">
        <w:r w:rsidR="006F18AF" w:rsidRPr="00BA12DD">
          <w:rPr>
            <w:rStyle w:val="ab"/>
            <w:rFonts w:eastAsia="仿宋_GB2312"/>
            <w:noProof/>
          </w:rPr>
          <w:t>3.2.1.7</w:t>
        </w:r>
        <w:r w:rsidR="006F18AF" w:rsidRPr="00BA12DD">
          <w:rPr>
            <w:rStyle w:val="ab"/>
            <w:rFonts w:eastAsia="仿宋_GB2312" w:hint="eastAsia"/>
            <w:noProof/>
          </w:rPr>
          <w:t>报价回购交收失败笔数</w:t>
        </w:r>
        <w:r w:rsidR="006F18AF">
          <w:rPr>
            <w:noProof/>
            <w:webHidden/>
          </w:rPr>
          <w:tab/>
        </w:r>
        <w:r w:rsidR="00AB6956">
          <w:rPr>
            <w:noProof/>
            <w:webHidden/>
          </w:rPr>
          <w:fldChar w:fldCharType="begin"/>
        </w:r>
        <w:r w:rsidR="006F18AF">
          <w:rPr>
            <w:noProof/>
            <w:webHidden/>
          </w:rPr>
          <w:instrText xml:space="preserve"> PAGEREF _Toc475439704 \h </w:instrText>
        </w:r>
        <w:r w:rsidR="00AB6956">
          <w:rPr>
            <w:noProof/>
            <w:webHidden/>
          </w:rPr>
        </w:r>
        <w:r w:rsidR="00AB6956">
          <w:rPr>
            <w:noProof/>
            <w:webHidden/>
          </w:rPr>
          <w:fldChar w:fldCharType="separate"/>
        </w:r>
        <w:r w:rsidR="006F18AF">
          <w:rPr>
            <w:noProof/>
            <w:webHidden/>
          </w:rPr>
          <w:t>15</w:t>
        </w:r>
        <w:r w:rsidR="00AB6956">
          <w:rPr>
            <w:noProof/>
            <w:webHidden/>
          </w:rPr>
          <w:fldChar w:fldCharType="end"/>
        </w:r>
      </w:hyperlink>
    </w:p>
    <w:p w:rsidR="006F18AF" w:rsidRDefault="00636CC1" w:rsidP="006F18AF">
      <w:pPr>
        <w:pStyle w:val="40"/>
        <w:tabs>
          <w:tab w:val="right" w:leader="dot" w:pos="8296"/>
        </w:tabs>
        <w:rPr>
          <w:noProof/>
        </w:rPr>
      </w:pPr>
      <w:hyperlink w:anchor="_Toc475439705" w:history="1">
        <w:r w:rsidR="006F18AF" w:rsidRPr="00BA12DD">
          <w:rPr>
            <w:rStyle w:val="ab"/>
            <w:rFonts w:eastAsia="仿宋_GB2312"/>
            <w:noProof/>
          </w:rPr>
          <w:t>3.2.1.8</w:t>
        </w:r>
        <w:r w:rsidR="006F18AF" w:rsidRPr="00BA12DD">
          <w:rPr>
            <w:rStyle w:val="ab"/>
            <w:rFonts w:eastAsia="仿宋_GB2312" w:hint="eastAsia"/>
            <w:noProof/>
          </w:rPr>
          <w:t>信息变更拖延次数</w:t>
        </w:r>
        <w:r w:rsidR="006F18AF">
          <w:rPr>
            <w:noProof/>
            <w:webHidden/>
          </w:rPr>
          <w:tab/>
        </w:r>
        <w:r w:rsidR="00AB6956">
          <w:rPr>
            <w:noProof/>
            <w:webHidden/>
          </w:rPr>
          <w:fldChar w:fldCharType="begin"/>
        </w:r>
        <w:r w:rsidR="006F18AF">
          <w:rPr>
            <w:noProof/>
            <w:webHidden/>
          </w:rPr>
          <w:instrText xml:space="preserve"> PAGEREF _Toc475439705 \h </w:instrText>
        </w:r>
        <w:r w:rsidR="00AB6956">
          <w:rPr>
            <w:noProof/>
            <w:webHidden/>
          </w:rPr>
        </w:r>
        <w:r w:rsidR="00AB6956">
          <w:rPr>
            <w:noProof/>
            <w:webHidden/>
          </w:rPr>
          <w:fldChar w:fldCharType="separate"/>
        </w:r>
        <w:r w:rsidR="006F18AF">
          <w:rPr>
            <w:noProof/>
            <w:webHidden/>
          </w:rPr>
          <w:t>16</w:t>
        </w:r>
        <w:r w:rsidR="00AB6956">
          <w:rPr>
            <w:noProof/>
            <w:webHidden/>
          </w:rPr>
          <w:fldChar w:fldCharType="end"/>
        </w:r>
      </w:hyperlink>
    </w:p>
    <w:p w:rsidR="006F18AF" w:rsidRDefault="00636CC1" w:rsidP="006F18AF">
      <w:pPr>
        <w:pStyle w:val="40"/>
        <w:tabs>
          <w:tab w:val="right" w:leader="dot" w:pos="8296"/>
        </w:tabs>
        <w:rPr>
          <w:noProof/>
        </w:rPr>
      </w:pPr>
      <w:hyperlink w:anchor="_Toc475439706" w:history="1">
        <w:r w:rsidR="006F18AF" w:rsidRPr="00BA12DD">
          <w:rPr>
            <w:rStyle w:val="ab"/>
            <w:rFonts w:eastAsia="仿宋_GB2312"/>
            <w:noProof/>
          </w:rPr>
          <w:t>3.2.1.9</w:t>
        </w:r>
        <w:r w:rsidR="006F18AF" w:rsidRPr="00BA12DD">
          <w:rPr>
            <w:rStyle w:val="ab"/>
            <w:rFonts w:eastAsia="仿宋_GB2312" w:hint="eastAsia"/>
            <w:noProof/>
          </w:rPr>
          <w:t>材料报送完成情况</w:t>
        </w:r>
        <w:r w:rsidR="006F18AF">
          <w:rPr>
            <w:noProof/>
            <w:webHidden/>
          </w:rPr>
          <w:tab/>
        </w:r>
        <w:r w:rsidR="00AB6956">
          <w:rPr>
            <w:noProof/>
            <w:webHidden/>
          </w:rPr>
          <w:fldChar w:fldCharType="begin"/>
        </w:r>
        <w:r w:rsidR="006F18AF">
          <w:rPr>
            <w:noProof/>
            <w:webHidden/>
          </w:rPr>
          <w:instrText xml:space="preserve"> PAGEREF _Toc475439706 \h </w:instrText>
        </w:r>
        <w:r w:rsidR="00AB6956">
          <w:rPr>
            <w:noProof/>
            <w:webHidden/>
          </w:rPr>
        </w:r>
        <w:r w:rsidR="00AB6956">
          <w:rPr>
            <w:noProof/>
            <w:webHidden/>
          </w:rPr>
          <w:fldChar w:fldCharType="separate"/>
        </w:r>
        <w:r w:rsidR="006F18AF">
          <w:rPr>
            <w:noProof/>
            <w:webHidden/>
          </w:rPr>
          <w:t>17</w:t>
        </w:r>
        <w:r w:rsidR="00AB6956">
          <w:rPr>
            <w:noProof/>
            <w:webHidden/>
          </w:rPr>
          <w:fldChar w:fldCharType="end"/>
        </w:r>
      </w:hyperlink>
    </w:p>
    <w:p w:rsidR="006F18AF" w:rsidRDefault="00636CC1" w:rsidP="006F18AF">
      <w:pPr>
        <w:pStyle w:val="40"/>
        <w:tabs>
          <w:tab w:val="right" w:leader="dot" w:pos="8296"/>
        </w:tabs>
        <w:rPr>
          <w:noProof/>
        </w:rPr>
      </w:pPr>
      <w:hyperlink w:anchor="_Toc475439707" w:history="1">
        <w:r w:rsidR="006F18AF" w:rsidRPr="00BA12DD">
          <w:rPr>
            <w:rStyle w:val="ab"/>
            <w:rFonts w:eastAsia="仿宋_GB2312"/>
            <w:noProof/>
          </w:rPr>
          <w:t>3.2.1.10</w:t>
        </w:r>
        <w:r w:rsidR="006F18AF" w:rsidRPr="00BA12DD">
          <w:rPr>
            <w:rStyle w:val="ab"/>
            <w:rFonts w:eastAsia="仿宋_GB2312" w:hint="eastAsia"/>
            <w:noProof/>
          </w:rPr>
          <w:t>业务培训缺席次数</w:t>
        </w:r>
        <w:r w:rsidR="006F18AF">
          <w:rPr>
            <w:noProof/>
            <w:webHidden/>
          </w:rPr>
          <w:tab/>
        </w:r>
        <w:r w:rsidR="00AB6956">
          <w:rPr>
            <w:noProof/>
            <w:webHidden/>
          </w:rPr>
          <w:fldChar w:fldCharType="begin"/>
        </w:r>
        <w:r w:rsidR="006F18AF">
          <w:rPr>
            <w:noProof/>
            <w:webHidden/>
          </w:rPr>
          <w:instrText xml:space="preserve"> PAGEREF _Toc475439707 \h </w:instrText>
        </w:r>
        <w:r w:rsidR="00AB6956">
          <w:rPr>
            <w:noProof/>
            <w:webHidden/>
          </w:rPr>
        </w:r>
        <w:r w:rsidR="00AB6956">
          <w:rPr>
            <w:noProof/>
            <w:webHidden/>
          </w:rPr>
          <w:fldChar w:fldCharType="separate"/>
        </w:r>
        <w:r w:rsidR="006F18AF">
          <w:rPr>
            <w:noProof/>
            <w:webHidden/>
          </w:rPr>
          <w:t>17</w:t>
        </w:r>
        <w:r w:rsidR="00AB6956">
          <w:rPr>
            <w:noProof/>
            <w:webHidden/>
          </w:rPr>
          <w:fldChar w:fldCharType="end"/>
        </w:r>
      </w:hyperlink>
    </w:p>
    <w:p w:rsidR="006F18AF" w:rsidRDefault="00636CC1" w:rsidP="006F18AF">
      <w:pPr>
        <w:pStyle w:val="40"/>
        <w:tabs>
          <w:tab w:val="right" w:leader="dot" w:pos="8296"/>
        </w:tabs>
        <w:rPr>
          <w:noProof/>
        </w:rPr>
      </w:pPr>
      <w:hyperlink w:anchor="_Toc475439708" w:history="1">
        <w:r w:rsidR="006F18AF" w:rsidRPr="00BA12DD">
          <w:rPr>
            <w:rStyle w:val="ab"/>
            <w:rFonts w:eastAsia="仿宋_GB2312"/>
            <w:noProof/>
          </w:rPr>
          <w:t>3.2.1.11</w:t>
        </w:r>
        <w:r w:rsidR="006F18AF" w:rsidRPr="00BA12DD">
          <w:rPr>
            <w:rStyle w:val="ab"/>
            <w:rFonts w:eastAsia="仿宋_GB2312" w:hint="eastAsia"/>
            <w:noProof/>
          </w:rPr>
          <w:t>现场检查配合完成情况</w:t>
        </w:r>
        <w:r w:rsidR="006F18AF">
          <w:rPr>
            <w:noProof/>
            <w:webHidden/>
          </w:rPr>
          <w:tab/>
        </w:r>
        <w:r w:rsidR="00AB6956">
          <w:rPr>
            <w:noProof/>
            <w:webHidden/>
          </w:rPr>
          <w:fldChar w:fldCharType="begin"/>
        </w:r>
        <w:r w:rsidR="006F18AF">
          <w:rPr>
            <w:noProof/>
            <w:webHidden/>
          </w:rPr>
          <w:instrText xml:space="preserve"> PAGEREF _Toc475439708 \h </w:instrText>
        </w:r>
        <w:r w:rsidR="00AB6956">
          <w:rPr>
            <w:noProof/>
            <w:webHidden/>
          </w:rPr>
        </w:r>
        <w:r w:rsidR="00AB6956">
          <w:rPr>
            <w:noProof/>
            <w:webHidden/>
          </w:rPr>
          <w:fldChar w:fldCharType="separate"/>
        </w:r>
        <w:r w:rsidR="006F18AF">
          <w:rPr>
            <w:noProof/>
            <w:webHidden/>
          </w:rPr>
          <w:t>18</w:t>
        </w:r>
        <w:r w:rsidR="00AB6956">
          <w:rPr>
            <w:noProof/>
            <w:webHidden/>
          </w:rPr>
          <w:fldChar w:fldCharType="end"/>
        </w:r>
      </w:hyperlink>
    </w:p>
    <w:p w:rsidR="006F18AF" w:rsidRDefault="00636CC1" w:rsidP="006F18AF">
      <w:pPr>
        <w:pStyle w:val="40"/>
        <w:tabs>
          <w:tab w:val="right" w:leader="dot" w:pos="8296"/>
        </w:tabs>
        <w:rPr>
          <w:noProof/>
        </w:rPr>
      </w:pPr>
      <w:hyperlink w:anchor="_Toc475439709" w:history="1">
        <w:r w:rsidR="006F18AF" w:rsidRPr="00BA12DD">
          <w:rPr>
            <w:rStyle w:val="ab"/>
            <w:rFonts w:eastAsia="仿宋_GB2312"/>
            <w:noProof/>
          </w:rPr>
          <w:t>3.2.1.12</w:t>
        </w:r>
        <w:r w:rsidR="006F18AF" w:rsidRPr="00BA12DD">
          <w:rPr>
            <w:rStyle w:val="ab"/>
            <w:rFonts w:eastAsia="仿宋_GB2312" w:hint="eastAsia"/>
            <w:noProof/>
          </w:rPr>
          <w:t>技术测试缺席次数</w:t>
        </w:r>
        <w:r w:rsidR="006F18AF">
          <w:rPr>
            <w:noProof/>
            <w:webHidden/>
          </w:rPr>
          <w:tab/>
        </w:r>
        <w:r w:rsidR="00AB6956">
          <w:rPr>
            <w:noProof/>
            <w:webHidden/>
          </w:rPr>
          <w:fldChar w:fldCharType="begin"/>
        </w:r>
        <w:r w:rsidR="006F18AF">
          <w:rPr>
            <w:noProof/>
            <w:webHidden/>
          </w:rPr>
          <w:instrText xml:space="preserve"> PAGEREF _Toc475439709 \h </w:instrText>
        </w:r>
        <w:r w:rsidR="00AB6956">
          <w:rPr>
            <w:noProof/>
            <w:webHidden/>
          </w:rPr>
        </w:r>
        <w:r w:rsidR="00AB6956">
          <w:rPr>
            <w:noProof/>
            <w:webHidden/>
          </w:rPr>
          <w:fldChar w:fldCharType="separate"/>
        </w:r>
        <w:r w:rsidR="006F18AF">
          <w:rPr>
            <w:noProof/>
            <w:webHidden/>
          </w:rPr>
          <w:t>18</w:t>
        </w:r>
        <w:r w:rsidR="00AB6956">
          <w:rPr>
            <w:noProof/>
            <w:webHidden/>
          </w:rPr>
          <w:fldChar w:fldCharType="end"/>
        </w:r>
      </w:hyperlink>
    </w:p>
    <w:p w:rsidR="006F18AF" w:rsidRDefault="00636CC1" w:rsidP="006F18AF">
      <w:pPr>
        <w:pStyle w:val="40"/>
        <w:tabs>
          <w:tab w:val="right" w:leader="dot" w:pos="8296"/>
        </w:tabs>
        <w:rPr>
          <w:noProof/>
        </w:rPr>
      </w:pPr>
      <w:hyperlink w:anchor="_Toc475439710" w:history="1">
        <w:r w:rsidR="006F18AF" w:rsidRPr="00BA12DD">
          <w:rPr>
            <w:rStyle w:val="ab"/>
            <w:rFonts w:eastAsia="仿宋_GB2312"/>
            <w:noProof/>
          </w:rPr>
          <w:t>3.2.1.13</w:t>
        </w:r>
        <w:r w:rsidR="006F18AF" w:rsidRPr="00BA12DD">
          <w:rPr>
            <w:rStyle w:val="ab"/>
            <w:rFonts w:eastAsia="仿宋_GB2312" w:hint="eastAsia"/>
            <w:noProof/>
          </w:rPr>
          <w:t>技术系统安全运行情况</w:t>
        </w:r>
        <w:r w:rsidR="006F18AF">
          <w:rPr>
            <w:noProof/>
            <w:webHidden/>
          </w:rPr>
          <w:tab/>
        </w:r>
        <w:r w:rsidR="00AB6956">
          <w:rPr>
            <w:noProof/>
            <w:webHidden/>
          </w:rPr>
          <w:fldChar w:fldCharType="begin"/>
        </w:r>
        <w:r w:rsidR="006F18AF">
          <w:rPr>
            <w:noProof/>
            <w:webHidden/>
          </w:rPr>
          <w:instrText xml:space="preserve"> PAGEREF _Toc475439710 \h </w:instrText>
        </w:r>
        <w:r w:rsidR="00AB6956">
          <w:rPr>
            <w:noProof/>
            <w:webHidden/>
          </w:rPr>
        </w:r>
        <w:r w:rsidR="00AB6956">
          <w:rPr>
            <w:noProof/>
            <w:webHidden/>
          </w:rPr>
          <w:fldChar w:fldCharType="separate"/>
        </w:r>
        <w:r w:rsidR="006F18AF">
          <w:rPr>
            <w:noProof/>
            <w:webHidden/>
          </w:rPr>
          <w:t>19</w:t>
        </w:r>
        <w:r w:rsidR="00AB6956">
          <w:rPr>
            <w:noProof/>
            <w:webHidden/>
          </w:rPr>
          <w:fldChar w:fldCharType="end"/>
        </w:r>
      </w:hyperlink>
    </w:p>
    <w:p w:rsidR="006F18AF" w:rsidRDefault="00636CC1" w:rsidP="006F18AF">
      <w:pPr>
        <w:pStyle w:val="40"/>
        <w:tabs>
          <w:tab w:val="right" w:leader="dot" w:pos="8296"/>
        </w:tabs>
        <w:rPr>
          <w:noProof/>
        </w:rPr>
      </w:pPr>
      <w:hyperlink w:anchor="_Toc475439711" w:history="1">
        <w:r w:rsidR="006F18AF" w:rsidRPr="00BA12DD">
          <w:rPr>
            <w:rStyle w:val="ab"/>
            <w:rFonts w:eastAsia="仿宋_GB2312"/>
            <w:noProof/>
          </w:rPr>
          <w:t>3.2.1.14</w:t>
        </w:r>
        <w:r w:rsidR="006F18AF" w:rsidRPr="00BA12DD">
          <w:rPr>
            <w:rStyle w:val="ab"/>
            <w:rFonts w:eastAsia="仿宋_GB2312" w:hint="eastAsia"/>
            <w:noProof/>
          </w:rPr>
          <w:t>监管机关的处罚</w:t>
        </w:r>
        <w:r w:rsidR="006F18AF">
          <w:rPr>
            <w:noProof/>
            <w:webHidden/>
          </w:rPr>
          <w:tab/>
        </w:r>
        <w:r w:rsidR="00AB6956">
          <w:rPr>
            <w:noProof/>
            <w:webHidden/>
          </w:rPr>
          <w:fldChar w:fldCharType="begin"/>
        </w:r>
        <w:r w:rsidR="006F18AF">
          <w:rPr>
            <w:noProof/>
            <w:webHidden/>
          </w:rPr>
          <w:instrText xml:space="preserve"> PAGEREF _Toc475439711 \h </w:instrText>
        </w:r>
        <w:r w:rsidR="00AB6956">
          <w:rPr>
            <w:noProof/>
            <w:webHidden/>
          </w:rPr>
        </w:r>
        <w:r w:rsidR="00AB6956">
          <w:rPr>
            <w:noProof/>
            <w:webHidden/>
          </w:rPr>
          <w:fldChar w:fldCharType="separate"/>
        </w:r>
        <w:r w:rsidR="006F18AF">
          <w:rPr>
            <w:noProof/>
            <w:webHidden/>
          </w:rPr>
          <w:t>19</w:t>
        </w:r>
        <w:r w:rsidR="00AB6956">
          <w:rPr>
            <w:noProof/>
            <w:webHidden/>
          </w:rPr>
          <w:fldChar w:fldCharType="end"/>
        </w:r>
      </w:hyperlink>
    </w:p>
    <w:p w:rsidR="006F18AF" w:rsidRDefault="00636CC1" w:rsidP="006F18AF">
      <w:pPr>
        <w:pStyle w:val="40"/>
        <w:tabs>
          <w:tab w:val="right" w:leader="dot" w:pos="8296"/>
        </w:tabs>
        <w:rPr>
          <w:noProof/>
        </w:rPr>
      </w:pPr>
      <w:hyperlink w:anchor="_Toc475439712" w:history="1">
        <w:r w:rsidR="006F18AF" w:rsidRPr="00BA12DD">
          <w:rPr>
            <w:rStyle w:val="ab"/>
            <w:rFonts w:eastAsia="仿宋_GB2312"/>
            <w:noProof/>
          </w:rPr>
          <w:t>3.2.1.15</w:t>
        </w:r>
        <w:r w:rsidR="006F18AF" w:rsidRPr="00BA12DD">
          <w:rPr>
            <w:rStyle w:val="ab"/>
            <w:rFonts w:eastAsia="仿宋_GB2312" w:hint="eastAsia"/>
            <w:noProof/>
          </w:rPr>
          <w:t>自律组织的自律措施</w:t>
        </w:r>
        <w:r w:rsidR="006F18AF">
          <w:rPr>
            <w:noProof/>
            <w:webHidden/>
          </w:rPr>
          <w:tab/>
        </w:r>
        <w:r w:rsidR="00AB6956">
          <w:rPr>
            <w:noProof/>
            <w:webHidden/>
          </w:rPr>
          <w:fldChar w:fldCharType="begin"/>
        </w:r>
        <w:r w:rsidR="006F18AF">
          <w:rPr>
            <w:noProof/>
            <w:webHidden/>
          </w:rPr>
          <w:instrText xml:space="preserve"> PAGEREF _Toc475439712 \h </w:instrText>
        </w:r>
        <w:r w:rsidR="00AB6956">
          <w:rPr>
            <w:noProof/>
            <w:webHidden/>
          </w:rPr>
        </w:r>
        <w:r w:rsidR="00AB6956">
          <w:rPr>
            <w:noProof/>
            <w:webHidden/>
          </w:rPr>
          <w:fldChar w:fldCharType="separate"/>
        </w:r>
        <w:r w:rsidR="006F18AF">
          <w:rPr>
            <w:noProof/>
            <w:webHidden/>
          </w:rPr>
          <w:t>20</w:t>
        </w:r>
        <w:r w:rsidR="00AB6956">
          <w:rPr>
            <w:noProof/>
            <w:webHidden/>
          </w:rPr>
          <w:fldChar w:fldCharType="end"/>
        </w:r>
      </w:hyperlink>
    </w:p>
    <w:p w:rsidR="006F18AF" w:rsidRDefault="00636CC1" w:rsidP="006F18AF">
      <w:pPr>
        <w:pStyle w:val="40"/>
        <w:tabs>
          <w:tab w:val="right" w:leader="dot" w:pos="8296"/>
        </w:tabs>
        <w:rPr>
          <w:noProof/>
        </w:rPr>
      </w:pPr>
      <w:hyperlink w:anchor="_Toc475439713" w:history="1">
        <w:r w:rsidR="006F18AF" w:rsidRPr="00BA12DD">
          <w:rPr>
            <w:rStyle w:val="ab"/>
            <w:rFonts w:eastAsia="仿宋_GB2312"/>
            <w:noProof/>
          </w:rPr>
          <w:t>3.2.1.16</w:t>
        </w:r>
        <w:r w:rsidR="006F18AF" w:rsidRPr="00BA12DD">
          <w:rPr>
            <w:rStyle w:val="ab"/>
            <w:rFonts w:eastAsia="仿宋_GB2312" w:hint="eastAsia"/>
            <w:noProof/>
          </w:rPr>
          <w:t>月度财务指标</w:t>
        </w:r>
        <w:r w:rsidR="006F18AF">
          <w:rPr>
            <w:noProof/>
            <w:webHidden/>
          </w:rPr>
          <w:tab/>
        </w:r>
        <w:r w:rsidR="00AB6956">
          <w:rPr>
            <w:noProof/>
            <w:webHidden/>
          </w:rPr>
          <w:fldChar w:fldCharType="begin"/>
        </w:r>
        <w:r w:rsidR="006F18AF">
          <w:rPr>
            <w:noProof/>
            <w:webHidden/>
          </w:rPr>
          <w:instrText xml:space="preserve"> PAGEREF _Toc475439713 \h </w:instrText>
        </w:r>
        <w:r w:rsidR="00AB6956">
          <w:rPr>
            <w:noProof/>
            <w:webHidden/>
          </w:rPr>
        </w:r>
        <w:r w:rsidR="00AB6956">
          <w:rPr>
            <w:noProof/>
            <w:webHidden/>
          </w:rPr>
          <w:fldChar w:fldCharType="separate"/>
        </w:r>
        <w:r w:rsidR="006F18AF">
          <w:rPr>
            <w:noProof/>
            <w:webHidden/>
          </w:rPr>
          <w:t>21</w:t>
        </w:r>
        <w:r w:rsidR="00AB6956">
          <w:rPr>
            <w:noProof/>
            <w:webHidden/>
          </w:rPr>
          <w:fldChar w:fldCharType="end"/>
        </w:r>
      </w:hyperlink>
    </w:p>
    <w:p w:rsidR="006F18AF" w:rsidRDefault="00636CC1" w:rsidP="006F18AF">
      <w:pPr>
        <w:pStyle w:val="40"/>
        <w:tabs>
          <w:tab w:val="right" w:leader="dot" w:pos="8296"/>
        </w:tabs>
        <w:rPr>
          <w:noProof/>
        </w:rPr>
      </w:pPr>
      <w:hyperlink w:anchor="_Toc475439714" w:history="1">
        <w:r w:rsidR="006F18AF" w:rsidRPr="00BA12DD">
          <w:rPr>
            <w:rStyle w:val="ab"/>
            <w:rFonts w:eastAsia="仿宋_GB2312"/>
            <w:noProof/>
          </w:rPr>
          <w:t>3.2.1.17</w:t>
        </w:r>
        <w:r w:rsidR="006F18AF" w:rsidRPr="00BA12DD">
          <w:rPr>
            <w:rStyle w:val="ab"/>
            <w:rFonts w:eastAsia="仿宋_GB2312" w:hint="eastAsia"/>
            <w:noProof/>
          </w:rPr>
          <w:t>月度其他指标</w:t>
        </w:r>
        <w:r w:rsidR="006F18AF">
          <w:rPr>
            <w:noProof/>
            <w:webHidden/>
          </w:rPr>
          <w:tab/>
        </w:r>
        <w:r w:rsidR="00AB6956">
          <w:rPr>
            <w:noProof/>
            <w:webHidden/>
          </w:rPr>
          <w:fldChar w:fldCharType="begin"/>
        </w:r>
        <w:r w:rsidR="006F18AF">
          <w:rPr>
            <w:noProof/>
            <w:webHidden/>
          </w:rPr>
          <w:instrText xml:space="preserve"> PAGEREF _Toc475439714 \h </w:instrText>
        </w:r>
        <w:r w:rsidR="00AB6956">
          <w:rPr>
            <w:noProof/>
            <w:webHidden/>
          </w:rPr>
        </w:r>
        <w:r w:rsidR="00AB6956">
          <w:rPr>
            <w:noProof/>
            <w:webHidden/>
          </w:rPr>
          <w:fldChar w:fldCharType="separate"/>
        </w:r>
        <w:r w:rsidR="006F18AF">
          <w:rPr>
            <w:noProof/>
            <w:webHidden/>
          </w:rPr>
          <w:t>21</w:t>
        </w:r>
        <w:r w:rsidR="00AB6956">
          <w:rPr>
            <w:noProof/>
            <w:webHidden/>
          </w:rPr>
          <w:fldChar w:fldCharType="end"/>
        </w:r>
      </w:hyperlink>
    </w:p>
    <w:p w:rsidR="006F18AF" w:rsidRDefault="00636CC1" w:rsidP="006F18AF">
      <w:pPr>
        <w:pStyle w:val="40"/>
        <w:tabs>
          <w:tab w:val="right" w:leader="dot" w:pos="8296"/>
        </w:tabs>
        <w:rPr>
          <w:noProof/>
        </w:rPr>
      </w:pPr>
      <w:hyperlink w:anchor="_Toc475439715" w:history="1">
        <w:r w:rsidR="006F18AF" w:rsidRPr="00BA12DD">
          <w:rPr>
            <w:rStyle w:val="ab"/>
            <w:rFonts w:eastAsia="仿宋_GB2312"/>
            <w:noProof/>
          </w:rPr>
          <w:t>3.2.1.18</w:t>
        </w:r>
        <w:r w:rsidR="006F18AF" w:rsidRPr="00BA12DD">
          <w:rPr>
            <w:rStyle w:val="ab"/>
            <w:rFonts w:eastAsia="仿宋_GB2312" w:hint="eastAsia"/>
            <w:noProof/>
          </w:rPr>
          <w:t>月度综合评价输入结果</w:t>
        </w:r>
        <w:r w:rsidR="006F18AF">
          <w:rPr>
            <w:noProof/>
            <w:webHidden/>
          </w:rPr>
          <w:tab/>
        </w:r>
        <w:r w:rsidR="00AB6956">
          <w:rPr>
            <w:noProof/>
            <w:webHidden/>
          </w:rPr>
          <w:fldChar w:fldCharType="begin"/>
        </w:r>
        <w:r w:rsidR="006F18AF">
          <w:rPr>
            <w:noProof/>
            <w:webHidden/>
          </w:rPr>
          <w:instrText xml:space="preserve"> PAGEREF _Toc475439715 \h </w:instrText>
        </w:r>
        <w:r w:rsidR="00AB6956">
          <w:rPr>
            <w:noProof/>
            <w:webHidden/>
          </w:rPr>
        </w:r>
        <w:r w:rsidR="00AB6956">
          <w:rPr>
            <w:noProof/>
            <w:webHidden/>
          </w:rPr>
          <w:fldChar w:fldCharType="separate"/>
        </w:r>
        <w:r w:rsidR="006F18AF">
          <w:rPr>
            <w:noProof/>
            <w:webHidden/>
          </w:rPr>
          <w:t>22</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16" w:history="1">
        <w:r w:rsidR="006F18AF" w:rsidRPr="00BA12DD">
          <w:rPr>
            <w:rStyle w:val="ab"/>
            <w:rFonts w:eastAsia="仿宋_GB2312"/>
            <w:noProof/>
          </w:rPr>
          <w:t xml:space="preserve">3.2.2 </w:t>
        </w:r>
        <w:r w:rsidR="006F18AF" w:rsidRPr="00BA12DD">
          <w:rPr>
            <w:rStyle w:val="ab"/>
            <w:rFonts w:eastAsia="仿宋_GB2312" w:hint="eastAsia"/>
            <w:noProof/>
          </w:rPr>
          <w:t>年度综合评价输入</w:t>
        </w:r>
        <w:r w:rsidR="006F18AF">
          <w:rPr>
            <w:noProof/>
            <w:webHidden/>
          </w:rPr>
          <w:tab/>
        </w:r>
        <w:r w:rsidR="00AB6956">
          <w:rPr>
            <w:noProof/>
            <w:webHidden/>
          </w:rPr>
          <w:fldChar w:fldCharType="begin"/>
        </w:r>
        <w:r w:rsidR="006F18AF">
          <w:rPr>
            <w:noProof/>
            <w:webHidden/>
          </w:rPr>
          <w:instrText xml:space="preserve"> PAGEREF _Toc475439716 \h </w:instrText>
        </w:r>
        <w:r w:rsidR="00AB6956">
          <w:rPr>
            <w:noProof/>
            <w:webHidden/>
          </w:rPr>
        </w:r>
        <w:r w:rsidR="00AB6956">
          <w:rPr>
            <w:noProof/>
            <w:webHidden/>
          </w:rPr>
          <w:fldChar w:fldCharType="separate"/>
        </w:r>
        <w:r w:rsidR="006F18AF">
          <w:rPr>
            <w:noProof/>
            <w:webHidden/>
          </w:rPr>
          <w:t>22</w:t>
        </w:r>
        <w:r w:rsidR="00AB6956">
          <w:rPr>
            <w:noProof/>
            <w:webHidden/>
          </w:rPr>
          <w:fldChar w:fldCharType="end"/>
        </w:r>
      </w:hyperlink>
    </w:p>
    <w:p w:rsidR="006F18AF" w:rsidRDefault="00636CC1" w:rsidP="006F18AF">
      <w:pPr>
        <w:pStyle w:val="40"/>
        <w:tabs>
          <w:tab w:val="right" w:leader="dot" w:pos="8296"/>
        </w:tabs>
        <w:rPr>
          <w:noProof/>
        </w:rPr>
      </w:pPr>
      <w:hyperlink w:anchor="_Toc475439717" w:history="1">
        <w:r w:rsidR="006F18AF" w:rsidRPr="00BA12DD">
          <w:rPr>
            <w:rStyle w:val="ab"/>
            <w:rFonts w:eastAsia="仿宋_GB2312"/>
            <w:noProof/>
          </w:rPr>
          <w:t>3.2.2.1</w:t>
        </w:r>
        <w:r w:rsidR="006F18AF" w:rsidRPr="00BA12DD">
          <w:rPr>
            <w:rStyle w:val="ab"/>
            <w:rFonts w:eastAsia="仿宋_GB2312" w:hint="eastAsia"/>
            <w:noProof/>
          </w:rPr>
          <w:t>年度综合评价输入主界面</w:t>
        </w:r>
        <w:r w:rsidR="006F18AF">
          <w:rPr>
            <w:noProof/>
            <w:webHidden/>
          </w:rPr>
          <w:tab/>
        </w:r>
        <w:r w:rsidR="00AB6956">
          <w:rPr>
            <w:noProof/>
            <w:webHidden/>
          </w:rPr>
          <w:fldChar w:fldCharType="begin"/>
        </w:r>
        <w:r w:rsidR="006F18AF">
          <w:rPr>
            <w:noProof/>
            <w:webHidden/>
          </w:rPr>
          <w:instrText xml:space="preserve"> PAGEREF _Toc475439717 \h </w:instrText>
        </w:r>
        <w:r w:rsidR="00AB6956">
          <w:rPr>
            <w:noProof/>
            <w:webHidden/>
          </w:rPr>
        </w:r>
        <w:r w:rsidR="00AB6956">
          <w:rPr>
            <w:noProof/>
            <w:webHidden/>
          </w:rPr>
          <w:fldChar w:fldCharType="separate"/>
        </w:r>
        <w:r w:rsidR="006F18AF">
          <w:rPr>
            <w:noProof/>
            <w:webHidden/>
          </w:rPr>
          <w:t>22</w:t>
        </w:r>
        <w:r w:rsidR="00AB6956">
          <w:rPr>
            <w:noProof/>
            <w:webHidden/>
          </w:rPr>
          <w:fldChar w:fldCharType="end"/>
        </w:r>
      </w:hyperlink>
    </w:p>
    <w:p w:rsidR="006F18AF" w:rsidRDefault="00636CC1" w:rsidP="006F18AF">
      <w:pPr>
        <w:pStyle w:val="40"/>
        <w:tabs>
          <w:tab w:val="right" w:leader="dot" w:pos="8296"/>
        </w:tabs>
        <w:rPr>
          <w:noProof/>
        </w:rPr>
      </w:pPr>
      <w:hyperlink w:anchor="_Toc475439718" w:history="1">
        <w:r w:rsidR="006F18AF" w:rsidRPr="00BA12DD">
          <w:rPr>
            <w:rStyle w:val="ab"/>
            <w:rFonts w:eastAsia="仿宋_GB2312"/>
            <w:noProof/>
          </w:rPr>
          <w:t>3.2.2.2</w:t>
        </w:r>
        <w:r w:rsidR="006F18AF" w:rsidRPr="00BA12DD">
          <w:rPr>
            <w:rStyle w:val="ab"/>
            <w:rFonts w:eastAsia="仿宋_GB2312" w:hint="eastAsia"/>
            <w:noProof/>
          </w:rPr>
          <w:t>结算备付金账户资金交收违约规模</w:t>
        </w:r>
        <w:r w:rsidR="006F18AF">
          <w:rPr>
            <w:noProof/>
            <w:webHidden/>
          </w:rPr>
          <w:tab/>
        </w:r>
        <w:r w:rsidR="00AB6956">
          <w:rPr>
            <w:noProof/>
            <w:webHidden/>
          </w:rPr>
          <w:fldChar w:fldCharType="begin"/>
        </w:r>
        <w:r w:rsidR="006F18AF">
          <w:rPr>
            <w:noProof/>
            <w:webHidden/>
          </w:rPr>
          <w:instrText xml:space="preserve"> PAGEREF _Toc475439718 \h </w:instrText>
        </w:r>
        <w:r w:rsidR="00AB6956">
          <w:rPr>
            <w:noProof/>
            <w:webHidden/>
          </w:rPr>
        </w:r>
        <w:r w:rsidR="00AB6956">
          <w:rPr>
            <w:noProof/>
            <w:webHidden/>
          </w:rPr>
          <w:fldChar w:fldCharType="separate"/>
        </w:r>
        <w:r w:rsidR="006F18AF">
          <w:rPr>
            <w:noProof/>
            <w:webHidden/>
          </w:rPr>
          <w:t>24</w:t>
        </w:r>
        <w:r w:rsidR="00AB6956">
          <w:rPr>
            <w:noProof/>
            <w:webHidden/>
          </w:rPr>
          <w:fldChar w:fldCharType="end"/>
        </w:r>
      </w:hyperlink>
    </w:p>
    <w:p w:rsidR="006F18AF" w:rsidRDefault="00636CC1" w:rsidP="006F18AF">
      <w:pPr>
        <w:pStyle w:val="40"/>
        <w:tabs>
          <w:tab w:val="right" w:leader="dot" w:pos="8296"/>
        </w:tabs>
        <w:rPr>
          <w:noProof/>
        </w:rPr>
      </w:pPr>
      <w:hyperlink w:anchor="_Toc475439719" w:history="1">
        <w:r w:rsidR="006F18AF" w:rsidRPr="00BA12DD">
          <w:rPr>
            <w:rStyle w:val="ab"/>
            <w:rFonts w:eastAsia="仿宋_GB2312"/>
            <w:noProof/>
          </w:rPr>
          <w:t>3.2.2.3</w:t>
        </w:r>
        <w:r w:rsidR="006F18AF" w:rsidRPr="00BA12DD">
          <w:rPr>
            <w:rStyle w:val="ab"/>
            <w:rFonts w:eastAsia="仿宋_GB2312" w:hint="eastAsia"/>
            <w:noProof/>
          </w:rPr>
          <w:t>债券及基金质押式回购业务欠库天数及风险管理情况</w:t>
        </w:r>
        <w:r w:rsidR="006F18AF">
          <w:rPr>
            <w:noProof/>
            <w:webHidden/>
          </w:rPr>
          <w:tab/>
        </w:r>
        <w:r w:rsidR="00AB6956">
          <w:rPr>
            <w:noProof/>
            <w:webHidden/>
          </w:rPr>
          <w:fldChar w:fldCharType="begin"/>
        </w:r>
        <w:r w:rsidR="006F18AF">
          <w:rPr>
            <w:noProof/>
            <w:webHidden/>
          </w:rPr>
          <w:instrText xml:space="preserve"> PAGEREF _Toc475439719 \h </w:instrText>
        </w:r>
        <w:r w:rsidR="00AB6956">
          <w:rPr>
            <w:noProof/>
            <w:webHidden/>
          </w:rPr>
        </w:r>
        <w:r w:rsidR="00AB6956">
          <w:rPr>
            <w:noProof/>
            <w:webHidden/>
          </w:rPr>
          <w:fldChar w:fldCharType="separate"/>
        </w:r>
        <w:r w:rsidR="006F18AF">
          <w:rPr>
            <w:noProof/>
            <w:webHidden/>
          </w:rPr>
          <w:t>25</w:t>
        </w:r>
        <w:r w:rsidR="00AB6956">
          <w:rPr>
            <w:noProof/>
            <w:webHidden/>
          </w:rPr>
          <w:fldChar w:fldCharType="end"/>
        </w:r>
      </w:hyperlink>
    </w:p>
    <w:p w:rsidR="006F18AF" w:rsidRDefault="00636CC1" w:rsidP="006F18AF">
      <w:pPr>
        <w:pStyle w:val="40"/>
        <w:tabs>
          <w:tab w:val="right" w:leader="dot" w:pos="8296"/>
        </w:tabs>
        <w:rPr>
          <w:noProof/>
        </w:rPr>
      </w:pPr>
      <w:hyperlink w:anchor="_Toc475439720" w:history="1">
        <w:r w:rsidR="006F18AF" w:rsidRPr="00BA12DD">
          <w:rPr>
            <w:rStyle w:val="ab"/>
            <w:rFonts w:eastAsia="仿宋_GB2312"/>
            <w:noProof/>
          </w:rPr>
          <w:t>3.2.2.4</w:t>
        </w:r>
        <w:r w:rsidR="006F18AF" w:rsidRPr="00BA12DD">
          <w:rPr>
            <w:rStyle w:val="ab"/>
            <w:rFonts w:eastAsia="仿宋_GB2312" w:hint="eastAsia"/>
            <w:noProof/>
          </w:rPr>
          <w:t>最低备付金限额违约天数</w:t>
        </w:r>
        <w:r w:rsidR="006F18AF">
          <w:rPr>
            <w:noProof/>
            <w:webHidden/>
          </w:rPr>
          <w:tab/>
        </w:r>
        <w:r w:rsidR="00AB6956">
          <w:rPr>
            <w:noProof/>
            <w:webHidden/>
          </w:rPr>
          <w:fldChar w:fldCharType="begin"/>
        </w:r>
        <w:r w:rsidR="006F18AF">
          <w:rPr>
            <w:noProof/>
            <w:webHidden/>
          </w:rPr>
          <w:instrText xml:space="preserve"> PAGEREF _Toc475439720 \h </w:instrText>
        </w:r>
        <w:r w:rsidR="00AB6956">
          <w:rPr>
            <w:noProof/>
            <w:webHidden/>
          </w:rPr>
        </w:r>
        <w:r w:rsidR="00AB6956">
          <w:rPr>
            <w:noProof/>
            <w:webHidden/>
          </w:rPr>
          <w:fldChar w:fldCharType="separate"/>
        </w:r>
        <w:r w:rsidR="006F18AF">
          <w:rPr>
            <w:noProof/>
            <w:webHidden/>
          </w:rPr>
          <w:t>25</w:t>
        </w:r>
        <w:r w:rsidR="00AB6956">
          <w:rPr>
            <w:noProof/>
            <w:webHidden/>
          </w:rPr>
          <w:fldChar w:fldCharType="end"/>
        </w:r>
      </w:hyperlink>
    </w:p>
    <w:p w:rsidR="006F18AF" w:rsidRDefault="00636CC1" w:rsidP="006F18AF">
      <w:pPr>
        <w:pStyle w:val="40"/>
        <w:tabs>
          <w:tab w:val="right" w:leader="dot" w:pos="8296"/>
        </w:tabs>
        <w:rPr>
          <w:noProof/>
        </w:rPr>
      </w:pPr>
      <w:hyperlink w:anchor="_Toc475439721" w:history="1">
        <w:r w:rsidR="006F18AF" w:rsidRPr="00BA12DD">
          <w:rPr>
            <w:rStyle w:val="ab"/>
            <w:rFonts w:eastAsia="仿宋_GB2312"/>
            <w:noProof/>
          </w:rPr>
          <w:t>3.2.2.5</w:t>
        </w:r>
        <w:r w:rsidR="006F18AF" w:rsidRPr="00BA12DD">
          <w:rPr>
            <w:rStyle w:val="ab"/>
            <w:rFonts w:eastAsia="仿宋_GB2312" w:hint="eastAsia"/>
            <w:noProof/>
          </w:rPr>
          <w:t>股票期权业务风险管理情况</w:t>
        </w:r>
        <w:r w:rsidR="006F18AF">
          <w:rPr>
            <w:noProof/>
            <w:webHidden/>
          </w:rPr>
          <w:tab/>
        </w:r>
        <w:r w:rsidR="00AB6956">
          <w:rPr>
            <w:noProof/>
            <w:webHidden/>
          </w:rPr>
          <w:fldChar w:fldCharType="begin"/>
        </w:r>
        <w:r w:rsidR="006F18AF">
          <w:rPr>
            <w:noProof/>
            <w:webHidden/>
          </w:rPr>
          <w:instrText xml:space="preserve"> PAGEREF _Toc475439721 \h </w:instrText>
        </w:r>
        <w:r w:rsidR="00AB6956">
          <w:rPr>
            <w:noProof/>
            <w:webHidden/>
          </w:rPr>
        </w:r>
        <w:r w:rsidR="00AB6956">
          <w:rPr>
            <w:noProof/>
            <w:webHidden/>
          </w:rPr>
          <w:fldChar w:fldCharType="separate"/>
        </w:r>
        <w:r w:rsidR="006F18AF">
          <w:rPr>
            <w:noProof/>
            <w:webHidden/>
          </w:rPr>
          <w:t>26</w:t>
        </w:r>
        <w:r w:rsidR="00AB6956">
          <w:rPr>
            <w:noProof/>
            <w:webHidden/>
          </w:rPr>
          <w:fldChar w:fldCharType="end"/>
        </w:r>
      </w:hyperlink>
    </w:p>
    <w:p w:rsidR="006F18AF" w:rsidRDefault="00636CC1" w:rsidP="006F18AF">
      <w:pPr>
        <w:pStyle w:val="40"/>
        <w:tabs>
          <w:tab w:val="right" w:leader="dot" w:pos="8296"/>
        </w:tabs>
        <w:rPr>
          <w:noProof/>
        </w:rPr>
      </w:pPr>
      <w:hyperlink w:anchor="_Toc475439722" w:history="1">
        <w:r w:rsidR="006F18AF" w:rsidRPr="00BA12DD">
          <w:rPr>
            <w:rStyle w:val="ab"/>
            <w:rFonts w:eastAsia="仿宋_GB2312"/>
            <w:noProof/>
          </w:rPr>
          <w:t>3.2.2.6</w:t>
        </w:r>
        <w:r w:rsidR="006F18AF" w:rsidRPr="00BA12DD">
          <w:rPr>
            <w:rStyle w:val="ab"/>
            <w:rFonts w:eastAsia="仿宋_GB2312" w:hint="eastAsia"/>
            <w:noProof/>
          </w:rPr>
          <w:t>首次公开发行股票风险管理情况</w:t>
        </w:r>
        <w:r w:rsidR="006F18AF">
          <w:rPr>
            <w:noProof/>
            <w:webHidden/>
          </w:rPr>
          <w:tab/>
        </w:r>
        <w:r w:rsidR="00AB6956">
          <w:rPr>
            <w:noProof/>
            <w:webHidden/>
          </w:rPr>
          <w:fldChar w:fldCharType="begin"/>
        </w:r>
        <w:r w:rsidR="006F18AF">
          <w:rPr>
            <w:noProof/>
            <w:webHidden/>
          </w:rPr>
          <w:instrText xml:space="preserve"> PAGEREF _Toc475439722 \h </w:instrText>
        </w:r>
        <w:r w:rsidR="00AB6956">
          <w:rPr>
            <w:noProof/>
            <w:webHidden/>
          </w:rPr>
        </w:r>
        <w:r w:rsidR="00AB6956">
          <w:rPr>
            <w:noProof/>
            <w:webHidden/>
          </w:rPr>
          <w:fldChar w:fldCharType="separate"/>
        </w:r>
        <w:r w:rsidR="006F18AF">
          <w:rPr>
            <w:noProof/>
            <w:webHidden/>
          </w:rPr>
          <w:t>27</w:t>
        </w:r>
        <w:r w:rsidR="00AB6956">
          <w:rPr>
            <w:noProof/>
            <w:webHidden/>
          </w:rPr>
          <w:fldChar w:fldCharType="end"/>
        </w:r>
      </w:hyperlink>
    </w:p>
    <w:p w:rsidR="006F18AF" w:rsidRDefault="00636CC1" w:rsidP="006F18AF">
      <w:pPr>
        <w:pStyle w:val="40"/>
        <w:tabs>
          <w:tab w:val="right" w:leader="dot" w:pos="8296"/>
        </w:tabs>
        <w:rPr>
          <w:noProof/>
        </w:rPr>
      </w:pPr>
      <w:hyperlink w:anchor="_Toc475439723" w:history="1">
        <w:r w:rsidR="006F18AF" w:rsidRPr="00BA12DD">
          <w:rPr>
            <w:rStyle w:val="ab"/>
            <w:rFonts w:eastAsia="仿宋_GB2312"/>
            <w:noProof/>
          </w:rPr>
          <w:t>3.2.2.7</w:t>
        </w:r>
        <w:r w:rsidR="006F18AF" w:rsidRPr="00BA12DD">
          <w:rPr>
            <w:rStyle w:val="ab"/>
            <w:rFonts w:eastAsia="仿宋_GB2312" w:hint="eastAsia"/>
            <w:noProof/>
          </w:rPr>
          <w:t>报价回购业务交收失败次数</w:t>
        </w:r>
        <w:r w:rsidR="006F18AF">
          <w:rPr>
            <w:noProof/>
            <w:webHidden/>
          </w:rPr>
          <w:tab/>
        </w:r>
        <w:r w:rsidR="00AB6956">
          <w:rPr>
            <w:noProof/>
            <w:webHidden/>
          </w:rPr>
          <w:fldChar w:fldCharType="begin"/>
        </w:r>
        <w:r w:rsidR="006F18AF">
          <w:rPr>
            <w:noProof/>
            <w:webHidden/>
          </w:rPr>
          <w:instrText xml:space="preserve"> PAGEREF _Toc475439723 \h </w:instrText>
        </w:r>
        <w:r w:rsidR="00AB6956">
          <w:rPr>
            <w:noProof/>
            <w:webHidden/>
          </w:rPr>
        </w:r>
        <w:r w:rsidR="00AB6956">
          <w:rPr>
            <w:noProof/>
            <w:webHidden/>
          </w:rPr>
          <w:fldChar w:fldCharType="separate"/>
        </w:r>
        <w:r w:rsidR="006F18AF">
          <w:rPr>
            <w:noProof/>
            <w:webHidden/>
          </w:rPr>
          <w:t>27</w:t>
        </w:r>
        <w:r w:rsidR="00AB6956">
          <w:rPr>
            <w:noProof/>
            <w:webHidden/>
          </w:rPr>
          <w:fldChar w:fldCharType="end"/>
        </w:r>
      </w:hyperlink>
    </w:p>
    <w:p w:rsidR="006F18AF" w:rsidRDefault="00636CC1" w:rsidP="006F18AF">
      <w:pPr>
        <w:pStyle w:val="40"/>
        <w:tabs>
          <w:tab w:val="right" w:leader="dot" w:pos="8296"/>
        </w:tabs>
        <w:rPr>
          <w:noProof/>
        </w:rPr>
      </w:pPr>
      <w:hyperlink w:anchor="_Toc475439724" w:history="1">
        <w:r w:rsidR="006F18AF" w:rsidRPr="00BA12DD">
          <w:rPr>
            <w:rStyle w:val="ab"/>
            <w:rFonts w:eastAsia="仿宋_GB2312"/>
            <w:noProof/>
          </w:rPr>
          <w:t>3.2.2.8</w:t>
        </w:r>
        <w:r w:rsidR="006F18AF" w:rsidRPr="00BA12DD">
          <w:rPr>
            <w:rStyle w:val="ab"/>
            <w:rFonts w:eastAsia="仿宋_GB2312" w:hint="eastAsia"/>
            <w:noProof/>
          </w:rPr>
          <w:t>信息变更拖延次数</w:t>
        </w:r>
        <w:r w:rsidR="006F18AF">
          <w:rPr>
            <w:noProof/>
            <w:webHidden/>
          </w:rPr>
          <w:tab/>
        </w:r>
        <w:r w:rsidR="00AB6956">
          <w:rPr>
            <w:noProof/>
            <w:webHidden/>
          </w:rPr>
          <w:fldChar w:fldCharType="begin"/>
        </w:r>
        <w:r w:rsidR="006F18AF">
          <w:rPr>
            <w:noProof/>
            <w:webHidden/>
          </w:rPr>
          <w:instrText xml:space="preserve"> PAGEREF _Toc475439724 \h </w:instrText>
        </w:r>
        <w:r w:rsidR="00AB6956">
          <w:rPr>
            <w:noProof/>
            <w:webHidden/>
          </w:rPr>
        </w:r>
        <w:r w:rsidR="00AB6956">
          <w:rPr>
            <w:noProof/>
            <w:webHidden/>
          </w:rPr>
          <w:fldChar w:fldCharType="separate"/>
        </w:r>
        <w:r w:rsidR="006F18AF">
          <w:rPr>
            <w:noProof/>
            <w:webHidden/>
          </w:rPr>
          <w:t>28</w:t>
        </w:r>
        <w:r w:rsidR="00AB6956">
          <w:rPr>
            <w:noProof/>
            <w:webHidden/>
          </w:rPr>
          <w:fldChar w:fldCharType="end"/>
        </w:r>
      </w:hyperlink>
    </w:p>
    <w:p w:rsidR="006F18AF" w:rsidRDefault="00636CC1" w:rsidP="006F18AF">
      <w:pPr>
        <w:pStyle w:val="40"/>
        <w:tabs>
          <w:tab w:val="right" w:leader="dot" w:pos="8296"/>
        </w:tabs>
        <w:rPr>
          <w:noProof/>
        </w:rPr>
      </w:pPr>
      <w:hyperlink w:anchor="_Toc475439725" w:history="1">
        <w:r w:rsidR="006F18AF" w:rsidRPr="00BA12DD">
          <w:rPr>
            <w:rStyle w:val="ab"/>
            <w:rFonts w:eastAsia="仿宋_GB2312"/>
            <w:noProof/>
          </w:rPr>
          <w:t>3.2.2.9</w:t>
        </w:r>
        <w:r w:rsidR="006F18AF" w:rsidRPr="00BA12DD">
          <w:rPr>
            <w:rStyle w:val="ab"/>
            <w:rFonts w:eastAsia="仿宋_GB2312" w:hint="eastAsia"/>
            <w:noProof/>
          </w:rPr>
          <w:t>材料报送完成情况</w:t>
        </w:r>
        <w:r w:rsidR="006F18AF">
          <w:rPr>
            <w:noProof/>
            <w:webHidden/>
          </w:rPr>
          <w:tab/>
        </w:r>
        <w:r w:rsidR="00AB6956">
          <w:rPr>
            <w:noProof/>
            <w:webHidden/>
          </w:rPr>
          <w:fldChar w:fldCharType="begin"/>
        </w:r>
        <w:r w:rsidR="006F18AF">
          <w:rPr>
            <w:noProof/>
            <w:webHidden/>
          </w:rPr>
          <w:instrText xml:space="preserve"> PAGEREF _Toc475439725 \h </w:instrText>
        </w:r>
        <w:r w:rsidR="00AB6956">
          <w:rPr>
            <w:noProof/>
            <w:webHidden/>
          </w:rPr>
        </w:r>
        <w:r w:rsidR="00AB6956">
          <w:rPr>
            <w:noProof/>
            <w:webHidden/>
          </w:rPr>
          <w:fldChar w:fldCharType="separate"/>
        </w:r>
        <w:r w:rsidR="006F18AF">
          <w:rPr>
            <w:noProof/>
            <w:webHidden/>
          </w:rPr>
          <w:t>29</w:t>
        </w:r>
        <w:r w:rsidR="00AB6956">
          <w:rPr>
            <w:noProof/>
            <w:webHidden/>
          </w:rPr>
          <w:fldChar w:fldCharType="end"/>
        </w:r>
      </w:hyperlink>
    </w:p>
    <w:p w:rsidR="006F18AF" w:rsidRDefault="00636CC1" w:rsidP="006F18AF">
      <w:pPr>
        <w:pStyle w:val="40"/>
        <w:tabs>
          <w:tab w:val="right" w:leader="dot" w:pos="8296"/>
        </w:tabs>
        <w:rPr>
          <w:noProof/>
        </w:rPr>
      </w:pPr>
      <w:hyperlink w:anchor="_Toc475439726" w:history="1">
        <w:r w:rsidR="006F18AF" w:rsidRPr="00BA12DD">
          <w:rPr>
            <w:rStyle w:val="ab"/>
            <w:rFonts w:eastAsia="仿宋_GB2312"/>
            <w:noProof/>
          </w:rPr>
          <w:t>3.2.2.10</w:t>
        </w:r>
        <w:r w:rsidR="006F18AF" w:rsidRPr="00BA12DD">
          <w:rPr>
            <w:rStyle w:val="ab"/>
            <w:rFonts w:eastAsia="仿宋_GB2312" w:hint="eastAsia"/>
            <w:noProof/>
          </w:rPr>
          <w:t>现场业务培训及检测缺席次数</w:t>
        </w:r>
        <w:r w:rsidR="006F18AF">
          <w:rPr>
            <w:noProof/>
            <w:webHidden/>
          </w:rPr>
          <w:tab/>
        </w:r>
        <w:r w:rsidR="00AB6956">
          <w:rPr>
            <w:noProof/>
            <w:webHidden/>
          </w:rPr>
          <w:fldChar w:fldCharType="begin"/>
        </w:r>
        <w:r w:rsidR="006F18AF">
          <w:rPr>
            <w:noProof/>
            <w:webHidden/>
          </w:rPr>
          <w:instrText xml:space="preserve"> PAGEREF _Toc475439726 \h </w:instrText>
        </w:r>
        <w:r w:rsidR="00AB6956">
          <w:rPr>
            <w:noProof/>
            <w:webHidden/>
          </w:rPr>
        </w:r>
        <w:r w:rsidR="00AB6956">
          <w:rPr>
            <w:noProof/>
            <w:webHidden/>
          </w:rPr>
          <w:fldChar w:fldCharType="separate"/>
        </w:r>
        <w:r w:rsidR="006F18AF">
          <w:rPr>
            <w:noProof/>
            <w:webHidden/>
          </w:rPr>
          <w:t>29</w:t>
        </w:r>
        <w:r w:rsidR="00AB6956">
          <w:rPr>
            <w:noProof/>
            <w:webHidden/>
          </w:rPr>
          <w:fldChar w:fldCharType="end"/>
        </w:r>
      </w:hyperlink>
    </w:p>
    <w:p w:rsidR="006F18AF" w:rsidRDefault="00636CC1" w:rsidP="006F18AF">
      <w:pPr>
        <w:pStyle w:val="40"/>
        <w:tabs>
          <w:tab w:val="right" w:leader="dot" w:pos="8296"/>
        </w:tabs>
        <w:rPr>
          <w:noProof/>
        </w:rPr>
      </w:pPr>
      <w:hyperlink w:anchor="_Toc475439727" w:history="1">
        <w:r w:rsidR="006F18AF" w:rsidRPr="00BA12DD">
          <w:rPr>
            <w:rStyle w:val="ab"/>
            <w:rFonts w:eastAsia="仿宋_GB2312"/>
            <w:noProof/>
          </w:rPr>
          <w:t>3.2.2.11</w:t>
        </w:r>
        <w:r w:rsidR="006F18AF" w:rsidRPr="00BA12DD">
          <w:rPr>
            <w:rStyle w:val="ab"/>
            <w:rFonts w:eastAsia="仿宋_GB2312" w:hint="eastAsia"/>
            <w:noProof/>
          </w:rPr>
          <w:t>现场检查配合完成情况</w:t>
        </w:r>
        <w:r w:rsidR="006F18AF">
          <w:rPr>
            <w:noProof/>
            <w:webHidden/>
          </w:rPr>
          <w:tab/>
        </w:r>
        <w:r w:rsidR="00AB6956">
          <w:rPr>
            <w:noProof/>
            <w:webHidden/>
          </w:rPr>
          <w:fldChar w:fldCharType="begin"/>
        </w:r>
        <w:r w:rsidR="006F18AF">
          <w:rPr>
            <w:noProof/>
            <w:webHidden/>
          </w:rPr>
          <w:instrText xml:space="preserve"> PAGEREF _Toc475439727 \h </w:instrText>
        </w:r>
        <w:r w:rsidR="00AB6956">
          <w:rPr>
            <w:noProof/>
            <w:webHidden/>
          </w:rPr>
        </w:r>
        <w:r w:rsidR="00AB6956">
          <w:rPr>
            <w:noProof/>
            <w:webHidden/>
          </w:rPr>
          <w:fldChar w:fldCharType="separate"/>
        </w:r>
        <w:r w:rsidR="006F18AF">
          <w:rPr>
            <w:noProof/>
            <w:webHidden/>
          </w:rPr>
          <w:t>30</w:t>
        </w:r>
        <w:r w:rsidR="00AB6956">
          <w:rPr>
            <w:noProof/>
            <w:webHidden/>
          </w:rPr>
          <w:fldChar w:fldCharType="end"/>
        </w:r>
      </w:hyperlink>
    </w:p>
    <w:p w:rsidR="006F18AF" w:rsidRDefault="00636CC1" w:rsidP="006F18AF">
      <w:pPr>
        <w:pStyle w:val="40"/>
        <w:tabs>
          <w:tab w:val="right" w:leader="dot" w:pos="8296"/>
        </w:tabs>
        <w:rPr>
          <w:noProof/>
        </w:rPr>
      </w:pPr>
      <w:hyperlink w:anchor="_Toc475439728" w:history="1">
        <w:r w:rsidR="006F18AF" w:rsidRPr="00BA12DD">
          <w:rPr>
            <w:rStyle w:val="ab"/>
            <w:rFonts w:eastAsia="仿宋_GB2312"/>
            <w:noProof/>
          </w:rPr>
          <w:t>3.2.2.12</w:t>
        </w:r>
        <w:r w:rsidR="006F18AF" w:rsidRPr="00BA12DD">
          <w:rPr>
            <w:rStyle w:val="ab"/>
            <w:rFonts w:eastAsia="仿宋_GB2312" w:hint="eastAsia"/>
            <w:noProof/>
          </w:rPr>
          <w:t>技术测试缺席次数</w:t>
        </w:r>
        <w:r w:rsidR="006F18AF">
          <w:rPr>
            <w:noProof/>
            <w:webHidden/>
          </w:rPr>
          <w:tab/>
        </w:r>
        <w:r w:rsidR="00AB6956">
          <w:rPr>
            <w:noProof/>
            <w:webHidden/>
          </w:rPr>
          <w:fldChar w:fldCharType="begin"/>
        </w:r>
        <w:r w:rsidR="006F18AF">
          <w:rPr>
            <w:noProof/>
            <w:webHidden/>
          </w:rPr>
          <w:instrText xml:space="preserve"> PAGEREF _Toc475439728 \h </w:instrText>
        </w:r>
        <w:r w:rsidR="00AB6956">
          <w:rPr>
            <w:noProof/>
            <w:webHidden/>
          </w:rPr>
        </w:r>
        <w:r w:rsidR="00AB6956">
          <w:rPr>
            <w:noProof/>
            <w:webHidden/>
          </w:rPr>
          <w:fldChar w:fldCharType="separate"/>
        </w:r>
        <w:r w:rsidR="006F18AF">
          <w:rPr>
            <w:noProof/>
            <w:webHidden/>
          </w:rPr>
          <w:t>31</w:t>
        </w:r>
        <w:r w:rsidR="00AB6956">
          <w:rPr>
            <w:noProof/>
            <w:webHidden/>
          </w:rPr>
          <w:fldChar w:fldCharType="end"/>
        </w:r>
      </w:hyperlink>
    </w:p>
    <w:p w:rsidR="006F18AF" w:rsidRDefault="00636CC1" w:rsidP="006F18AF">
      <w:pPr>
        <w:pStyle w:val="40"/>
        <w:tabs>
          <w:tab w:val="right" w:leader="dot" w:pos="8296"/>
        </w:tabs>
        <w:rPr>
          <w:noProof/>
        </w:rPr>
      </w:pPr>
      <w:hyperlink w:anchor="_Toc475439729" w:history="1">
        <w:r w:rsidR="006F18AF" w:rsidRPr="00BA12DD">
          <w:rPr>
            <w:rStyle w:val="ab"/>
            <w:rFonts w:eastAsia="仿宋_GB2312"/>
            <w:noProof/>
          </w:rPr>
          <w:t>3.2.2.13</w:t>
        </w:r>
        <w:r w:rsidR="006F18AF" w:rsidRPr="00BA12DD">
          <w:rPr>
            <w:rStyle w:val="ab"/>
            <w:rFonts w:eastAsia="仿宋_GB2312" w:hint="eastAsia"/>
            <w:noProof/>
          </w:rPr>
          <w:t>技术系统安全运行情况</w:t>
        </w:r>
        <w:r w:rsidR="006F18AF">
          <w:rPr>
            <w:noProof/>
            <w:webHidden/>
          </w:rPr>
          <w:tab/>
        </w:r>
        <w:r w:rsidR="00AB6956">
          <w:rPr>
            <w:noProof/>
            <w:webHidden/>
          </w:rPr>
          <w:fldChar w:fldCharType="begin"/>
        </w:r>
        <w:r w:rsidR="006F18AF">
          <w:rPr>
            <w:noProof/>
            <w:webHidden/>
          </w:rPr>
          <w:instrText xml:space="preserve"> PAGEREF _Toc475439729 \h </w:instrText>
        </w:r>
        <w:r w:rsidR="00AB6956">
          <w:rPr>
            <w:noProof/>
            <w:webHidden/>
          </w:rPr>
        </w:r>
        <w:r w:rsidR="00AB6956">
          <w:rPr>
            <w:noProof/>
            <w:webHidden/>
          </w:rPr>
          <w:fldChar w:fldCharType="separate"/>
        </w:r>
        <w:r w:rsidR="006F18AF">
          <w:rPr>
            <w:noProof/>
            <w:webHidden/>
          </w:rPr>
          <w:t>31</w:t>
        </w:r>
        <w:r w:rsidR="00AB6956">
          <w:rPr>
            <w:noProof/>
            <w:webHidden/>
          </w:rPr>
          <w:fldChar w:fldCharType="end"/>
        </w:r>
      </w:hyperlink>
    </w:p>
    <w:p w:rsidR="006F18AF" w:rsidRDefault="00636CC1" w:rsidP="006F18AF">
      <w:pPr>
        <w:pStyle w:val="40"/>
        <w:tabs>
          <w:tab w:val="right" w:leader="dot" w:pos="8296"/>
        </w:tabs>
        <w:rPr>
          <w:noProof/>
        </w:rPr>
      </w:pPr>
      <w:hyperlink w:anchor="_Toc475439730" w:history="1">
        <w:r w:rsidR="006F18AF" w:rsidRPr="00BA12DD">
          <w:rPr>
            <w:rStyle w:val="ab"/>
            <w:rFonts w:eastAsia="仿宋_GB2312"/>
            <w:noProof/>
          </w:rPr>
          <w:t>3.2.2.14</w:t>
        </w:r>
        <w:r w:rsidR="006F18AF" w:rsidRPr="00BA12DD">
          <w:rPr>
            <w:rStyle w:val="ab"/>
            <w:rFonts w:eastAsia="仿宋_GB2312" w:hint="eastAsia"/>
            <w:noProof/>
          </w:rPr>
          <w:t>监管机关的处罚</w:t>
        </w:r>
        <w:r w:rsidR="006F18AF">
          <w:rPr>
            <w:noProof/>
            <w:webHidden/>
          </w:rPr>
          <w:tab/>
        </w:r>
        <w:r w:rsidR="00AB6956">
          <w:rPr>
            <w:noProof/>
            <w:webHidden/>
          </w:rPr>
          <w:fldChar w:fldCharType="begin"/>
        </w:r>
        <w:r w:rsidR="006F18AF">
          <w:rPr>
            <w:noProof/>
            <w:webHidden/>
          </w:rPr>
          <w:instrText xml:space="preserve"> PAGEREF _Toc475439730 \h </w:instrText>
        </w:r>
        <w:r w:rsidR="00AB6956">
          <w:rPr>
            <w:noProof/>
            <w:webHidden/>
          </w:rPr>
        </w:r>
        <w:r w:rsidR="00AB6956">
          <w:rPr>
            <w:noProof/>
            <w:webHidden/>
          </w:rPr>
          <w:fldChar w:fldCharType="separate"/>
        </w:r>
        <w:r w:rsidR="006F18AF">
          <w:rPr>
            <w:noProof/>
            <w:webHidden/>
          </w:rPr>
          <w:t>32</w:t>
        </w:r>
        <w:r w:rsidR="00AB6956">
          <w:rPr>
            <w:noProof/>
            <w:webHidden/>
          </w:rPr>
          <w:fldChar w:fldCharType="end"/>
        </w:r>
      </w:hyperlink>
    </w:p>
    <w:p w:rsidR="006F18AF" w:rsidRDefault="00636CC1" w:rsidP="006F18AF">
      <w:pPr>
        <w:pStyle w:val="40"/>
        <w:tabs>
          <w:tab w:val="right" w:leader="dot" w:pos="8296"/>
        </w:tabs>
        <w:rPr>
          <w:noProof/>
        </w:rPr>
      </w:pPr>
      <w:hyperlink w:anchor="_Toc475439731" w:history="1">
        <w:r w:rsidR="006F18AF" w:rsidRPr="00BA12DD">
          <w:rPr>
            <w:rStyle w:val="ab"/>
            <w:rFonts w:eastAsia="仿宋_GB2312"/>
            <w:noProof/>
          </w:rPr>
          <w:t>3.2.2.15</w:t>
        </w:r>
        <w:r w:rsidR="006F18AF" w:rsidRPr="00BA12DD">
          <w:rPr>
            <w:rStyle w:val="ab"/>
            <w:rFonts w:eastAsia="仿宋_GB2312" w:hint="eastAsia"/>
            <w:noProof/>
          </w:rPr>
          <w:t>自律组织的自律措施</w:t>
        </w:r>
        <w:r w:rsidR="006F18AF">
          <w:rPr>
            <w:noProof/>
            <w:webHidden/>
          </w:rPr>
          <w:tab/>
        </w:r>
        <w:r w:rsidR="00AB6956">
          <w:rPr>
            <w:noProof/>
            <w:webHidden/>
          </w:rPr>
          <w:fldChar w:fldCharType="begin"/>
        </w:r>
        <w:r w:rsidR="006F18AF">
          <w:rPr>
            <w:noProof/>
            <w:webHidden/>
          </w:rPr>
          <w:instrText xml:space="preserve"> PAGEREF _Toc475439731 \h </w:instrText>
        </w:r>
        <w:r w:rsidR="00AB6956">
          <w:rPr>
            <w:noProof/>
            <w:webHidden/>
          </w:rPr>
        </w:r>
        <w:r w:rsidR="00AB6956">
          <w:rPr>
            <w:noProof/>
            <w:webHidden/>
          </w:rPr>
          <w:fldChar w:fldCharType="separate"/>
        </w:r>
        <w:r w:rsidR="006F18AF">
          <w:rPr>
            <w:noProof/>
            <w:webHidden/>
          </w:rPr>
          <w:t>32</w:t>
        </w:r>
        <w:r w:rsidR="00AB6956">
          <w:rPr>
            <w:noProof/>
            <w:webHidden/>
          </w:rPr>
          <w:fldChar w:fldCharType="end"/>
        </w:r>
      </w:hyperlink>
    </w:p>
    <w:p w:rsidR="006F18AF" w:rsidRDefault="00636CC1" w:rsidP="006F18AF">
      <w:pPr>
        <w:pStyle w:val="40"/>
        <w:tabs>
          <w:tab w:val="right" w:leader="dot" w:pos="8296"/>
        </w:tabs>
        <w:rPr>
          <w:noProof/>
        </w:rPr>
      </w:pPr>
      <w:hyperlink w:anchor="_Toc475439732" w:history="1">
        <w:r w:rsidR="006F18AF" w:rsidRPr="00BA12DD">
          <w:rPr>
            <w:rStyle w:val="ab"/>
            <w:rFonts w:eastAsia="仿宋_GB2312"/>
            <w:noProof/>
          </w:rPr>
          <w:t>3.2.2.16</w:t>
        </w:r>
        <w:r w:rsidR="006F18AF" w:rsidRPr="00BA12DD">
          <w:rPr>
            <w:rStyle w:val="ab"/>
            <w:rFonts w:eastAsia="仿宋_GB2312" w:hint="eastAsia"/>
            <w:noProof/>
          </w:rPr>
          <w:t>年度财务状况合成指标排位</w:t>
        </w:r>
        <w:r w:rsidR="006F18AF">
          <w:rPr>
            <w:noProof/>
            <w:webHidden/>
          </w:rPr>
          <w:tab/>
        </w:r>
        <w:r w:rsidR="00AB6956">
          <w:rPr>
            <w:noProof/>
            <w:webHidden/>
          </w:rPr>
          <w:fldChar w:fldCharType="begin"/>
        </w:r>
        <w:r w:rsidR="006F18AF">
          <w:rPr>
            <w:noProof/>
            <w:webHidden/>
          </w:rPr>
          <w:instrText xml:space="preserve"> PAGEREF _Toc475439732 \h </w:instrText>
        </w:r>
        <w:r w:rsidR="00AB6956">
          <w:rPr>
            <w:noProof/>
            <w:webHidden/>
          </w:rPr>
        </w:r>
        <w:r w:rsidR="00AB6956">
          <w:rPr>
            <w:noProof/>
            <w:webHidden/>
          </w:rPr>
          <w:fldChar w:fldCharType="separate"/>
        </w:r>
        <w:r w:rsidR="006F18AF">
          <w:rPr>
            <w:noProof/>
            <w:webHidden/>
          </w:rPr>
          <w:t>33</w:t>
        </w:r>
        <w:r w:rsidR="00AB6956">
          <w:rPr>
            <w:noProof/>
            <w:webHidden/>
          </w:rPr>
          <w:fldChar w:fldCharType="end"/>
        </w:r>
      </w:hyperlink>
    </w:p>
    <w:p w:rsidR="006F18AF" w:rsidRDefault="00636CC1" w:rsidP="006F18AF">
      <w:pPr>
        <w:pStyle w:val="40"/>
        <w:tabs>
          <w:tab w:val="right" w:leader="dot" w:pos="8296"/>
        </w:tabs>
        <w:rPr>
          <w:noProof/>
        </w:rPr>
      </w:pPr>
      <w:hyperlink w:anchor="_Toc475439733" w:history="1">
        <w:r w:rsidR="006F18AF" w:rsidRPr="00BA12DD">
          <w:rPr>
            <w:rStyle w:val="ab"/>
            <w:rFonts w:eastAsia="仿宋_GB2312"/>
            <w:noProof/>
          </w:rPr>
          <w:t>3.2.2.17</w:t>
        </w:r>
        <w:r w:rsidR="006F18AF" w:rsidRPr="00BA12DD">
          <w:rPr>
            <w:rStyle w:val="ab"/>
            <w:rFonts w:eastAsia="仿宋_GB2312" w:hint="eastAsia"/>
            <w:noProof/>
          </w:rPr>
          <w:t>年度行业资质</w:t>
        </w:r>
        <w:r w:rsidR="006F18AF">
          <w:rPr>
            <w:noProof/>
            <w:webHidden/>
          </w:rPr>
          <w:tab/>
        </w:r>
        <w:r w:rsidR="00AB6956">
          <w:rPr>
            <w:noProof/>
            <w:webHidden/>
          </w:rPr>
          <w:fldChar w:fldCharType="begin"/>
        </w:r>
        <w:r w:rsidR="006F18AF">
          <w:rPr>
            <w:noProof/>
            <w:webHidden/>
          </w:rPr>
          <w:instrText xml:space="preserve"> PAGEREF _Toc475439733 \h </w:instrText>
        </w:r>
        <w:r w:rsidR="00AB6956">
          <w:rPr>
            <w:noProof/>
            <w:webHidden/>
          </w:rPr>
        </w:r>
        <w:r w:rsidR="00AB6956">
          <w:rPr>
            <w:noProof/>
            <w:webHidden/>
          </w:rPr>
          <w:fldChar w:fldCharType="separate"/>
        </w:r>
        <w:r w:rsidR="006F18AF">
          <w:rPr>
            <w:noProof/>
            <w:webHidden/>
          </w:rPr>
          <w:t>34</w:t>
        </w:r>
        <w:r w:rsidR="00AB6956">
          <w:rPr>
            <w:noProof/>
            <w:webHidden/>
          </w:rPr>
          <w:fldChar w:fldCharType="end"/>
        </w:r>
      </w:hyperlink>
    </w:p>
    <w:p w:rsidR="006F18AF" w:rsidRDefault="00636CC1" w:rsidP="006F18AF">
      <w:pPr>
        <w:pStyle w:val="40"/>
        <w:tabs>
          <w:tab w:val="right" w:leader="dot" w:pos="8296"/>
        </w:tabs>
        <w:rPr>
          <w:noProof/>
        </w:rPr>
      </w:pPr>
      <w:hyperlink w:anchor="_Toc475439734" w:history="1">
        <w:r w:rsidR="006F18AF" w:rsidRPr="00BA12DD">
          <w:rPr>
            <w:rStyle w:val="ab"/>
            <w:rFonts w:eastAsia="仿宋_GB2312"/>
            <w:noProof/>
          </w:rPr>
          <w:t>3.2.2.18</w:t>
        </w:r>
        <w:r w:rsidR="006F18AF" w:rsidRPr="00BA12DD">
          <w:rPr>
            <w:rStyle w:val="ab"/>
            <w:rFonts w:eastAsia="仿宋_GB2312" w:hint="eastAsia"/>
            <w:noProof/>
          </w:rPr>
          <w:t>年度其他指标</w:t>
        </w:r>
        <w:r w:rsidR="006F18AF">
          <w:rPr>
            <w:noProof/>
            <w:webHidden/>
          </w:rPr>
          <w:tab/>
        </w:r>
        <w:r w:rsidR="00AB6956">
          <w:rPr>
            <w:noProof/>
            <w:webHidden/>
          </w:rPr>
          <w:fldChar w:fldCharType="begin"/>
        </w:r>
        <w:r w:rsidR="006F18AF">
          <w:rPr>
            <w:noProof/>
            <w:webHidden/>
          </w:rPr>
          <w:instrText xml:space="preserve"> PAGEREF _Toc475439734 \h </w:instrText>
        </w:r>
        <w:r w:rsidR="00AB6956">
          <w:rPr>
            <w:noProof/>
            <w:webHidden/>
          </w:rPr>
        </w:r>
        <w:r w:rsidR="00AB6956">
          <w:rPr>
            <w:noProof/>
            <w:webHidden/>
          </w:rPr>
          <w:fldChar w:fldCharType="separate"/>
        </w:r>
        <w:r w:rsidR="006F18AF">
          <w:rPr>
            <w:noProof/>
            <w:webHidden/>
          </w:rPr>
          <w:t>35</w:t>
        </w:r>
        <w:r w:rsidR="00AB6956">
          <w:rPr>
            <w:noProof/>
            <w:webHidden/>
          </w:rPr>
          <w:fldChar w:fldCharType="end"/>
        </w:r>
      </w:hyperlink>
    </w:p>
    <w:p w:rsidR="006F18AF" w:rsidRDefault="00636CC1" w:rsidP="006F18AF">
      <w:pPr>
        <w:pStyle w:val="40"/>
        <w:tabs>
          <w:tab w:val="right" w:leader="dot" w:pos="8296"/>
        </w:tabs>
        <w:rPr>
          <w:noProof/>
        </w:rPr>
      </w:pPr>
      <w:hyperlink w:anchor="_Toc475439735" w:history="1">
        <w:r w:rsidR="006F18AF" w:rsidRPr="00BA12DD">
          <w:rPr>
            <w:rStyle w:val="ab"/>
            <w:rFonts w:eastAsia="仿宋_GB2312"/>
            <w:noProof/>
          </w:rPr>
          <w:t>3.2.2.19</w:t>
        </w:r>
        <w:r w:rsidR="006F18AF" w:rsidRPr="00BA12DD">
          <w:rPr>
            <w:rStyle w:val="ab"/>
            <w:rFonts w:eastAsia="仿宋_GB2312" w:hint="eastAsia"/>
            <w:noProof/>
          </w:rPr>
          <w:t>年度综合评价输入结果</w:t>
        </w:r>
        <w:r w:rsidR="006F18AF">
          <w:rPr>
            <w:noProof/>
            <w:webHidden/>
          </w:rPr>
          <w:tab/>
        </w:r>
        <w:r w:rsidR="00AB6956">
          <w:rPr>
            <w:noProof/>
            <w:webHidden/>
          </w:rPr>
          <w:fldChar w:fldCharType="begin"/>
        </w:r>
        <w:r w:rsidR="006F18AF">
          <w:rPr>
            <w:noProof/>
            <w:webHidden/>
          </w:rPr>
          <w:instrText xml:space="preserve"> PAGEREF _Toc475439735 \h </w:instrText>
        </w:r>
        <w:r w:rsidR="00AB6956">
          <w:rPr>
            <w:noProof/>
            <w:webHidden/>
          </w:rPr>
        </w:r>
        <w:r w:rsidR="00AB6956">
          <w:rPr>
            <w:noProof/>
            <w:webHidden/>
          </w:rPr>
          <w:fldChar w:fldCharType="separate"/>
        </w:r>
        <w:r w:rsidR="006F18AF">
          <w:rPr>
            <w:noProof/>
            <w:webHidden/>
          </w:rPr>
          <w:t>36</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36" w:history="1">
        <w:r w:rsidR="006F18AF" w:rsidRPr="00BA12DD">
          <w:rPr>
            <w:rStyle w:val="ab"/>
            <w:rFonts w:eastAsia="仿宋_GB2312"/>
            <w:noProof/>
          </w:rPr>
          <w:t xml:space="preserve">3.2.3 </w:t>
        </w:r>
        <w:r w:rsidR="006F18AF" w:rsidRPr="00BA12DD">
          <w:rPr>
            <w:rStyle w:val="ab"/>
            <w:rFonts w:eastAsia="仿宋_GB2312" w:hint="eastAsia"/>
            <w:noProof/>
          </w:rPr>
          <w:t>月度综合评价输出</w:t>
        </w:r>
        <w:r w:rsidR="006F18AF">
          <w:rPr>
            <w:noProof/>
            <w:webHidden/>
          </w:rPr>
          <w:tab/>
        </w:r>
        <w:r w:rsidR="00AB6956">
          <w:rPr>
            <w:noProof/>
            <w:webHidden/>
          </w:rPr>
          <w:fldChar w:fldCharType="begin"/>
        </w:r>
        <w:r w:rsidR="006F18AF">
          <w:rPr>
            <w:noProof/>
            <w:webHidden/>
          </w:rPr>
          <w:instrText xml:space="preserve"> PAGEREF _Toc475439736 \h </w:instrText>
        </w:r>
        <w:r w:rsidR="00AB6956">
          <w:rPr>
            <w:noProof/>
            <w:webHidden/>
          </w:rPr>
        </w:r>
        <w:r w:rsidR="00AB6956">
          <w:rPr>
            <w:noProof/>
            <w:webHidden/>
          </w:rPr>
          <w:fldChar w:fldCharType="separate"/>
        </w:r>
        <w:r w:rsidR="006F18AF">
          <w:rPr>
            <w:noProof/>
            <w:webHidden/>
          </w:rPr>
          <w:t>36</w:t>
        </w:r>
        <w:r w:rsidR="00AB6956">
          <w:rPr>
            <w:noProof/>
            <w:webHidden/>
          </w:rPr>
          <w:fldChar w:fldCharType="end"/>
        </w:r>
      </w:hyperlink>
    </w:p>
    <w:p w:rsidR="006F18AF" w:rsidRDefault="00636CC1" w:rsidP="006F18AF">
      <w:pPr>
        <w:pStyle w:val="40"/>
        <w:tabs>
          <w:tab w:val="right" w:leader="dot" w:pos="8296"/>
        </w:tabs>
        <w:rPr>
          <w:noProof/>
        </w:rPr>
      </w:pPr>
      <w:hyperlink w:anchor="_Toc475439737" w:history="1">
        <w:r w:rsidR="006F18AF" w:rsidRPr="00BA12DD">
          <w:rPr>
            <w:rStyle w:val="ab"/>
            <w:rFonts w:eastAsia="仿宋_GB2312"/>
            <w:noProof/>
          </w:rPr>
          <w:t>3.2.3.1</w:t>
        </w:r>
        <w:r w:rsidR="006F18AF" w:rsidRPr="00BA12DD">
          <w:rPr>
            <w:rStyle w:val="ab"/>
            <w:rFonts w:eastAsia="仿宋_GB2312" w:hint="eastAsia"/>
            <w:noProof/>
          </w:rPr>
          <w:t>月度综合评价输出主界面</w:t>
        </w:r>
        <w:r w:rsidR="006F18AF">
          <w:rPr>
            <w:noProof/>
            <w:webHidden/>
          </w:rPr>
          <w:tab/>
        </w:r>
        <w:r w:rsidR="00AB6956">
          <w:rPr>
            <w:noProof/>
            <w:webHidden/>
          </w:rPr>
          <w:fldChar w:fldCharType="begin"/>
        </w:r>
        <w:r w:rsidR="006F18AF">
          <w:rPr>
            <w:noProof/>
            <w:webHidden/>
          </w:rPr>
          <w:instrText xml:space="preserve"> PAGEREF _Toc475439737 \h </w:instrText>
        </w:r>
        <w:r w:rsidR="00AB6956">
          <w:rPr>
            <w:noProof/>
            <w:webHidden/>
          </w:rPr>
        </w:r>
        <w:r w:rsidR="00AB6956">
          <w:rPr>
            <w:noProof/>
            <w:webHidden/>
          </w:rPr>
          <w:fldChar w:fldCharType="separate"/>
        </w:r>
        <w:r w:rsidR="006F18AF">
          <w:rPr>
            <w:noProof/>
            <w:webHidden/>
          </w:rPr>
          <w:t>36</w:t>
        </w:r>
        <w:r w:rsidR="00AB6956">
          <w:rPr>
            <w:noProof/>
            <w:webHidden/>
          </w:rPr>
          <w:fldChar w:fldCharType="end"/>
        </w:r>
      </w:hyperlink>
    </w:p>
    <w:p w:rsidR="006F18AF" w:rsidRDefault="00636CC1" w:rsidP="006F18AF">
      <w:pPr>
        <w:pStyle w:val="40"/>
        <w:tabs>
          <w:tab w:val="right" w:leader="dot" w:pos="8296"/>
        </w:tabs>
        <w:rPr>
          <w:noProof/>
        </w:rPr>
      </w:pPr>
      <w:hyperlink w:anchor="_Toc475439738" w:history="1">
        <w:r w:rsidR="006F18AF" w:rsidRPr="00BA12DD">
          <w:rPr>
            <w:rStyle w:val="ab"/>
            <w:rFonts w:eastAsia="仿宋_GB2312"/>
            <w:noProof/>
          </w:rPr>
          <w:t>3.2.3.2</w:t>
        </w:r>
        <w:r w:rsidR="006F18AF" w:rsidRPr="00BA12DD">
          <w:rPr>
            <w:rStyle w:val="ab"/>
            <w:rFonts w:eastAsia="仿宋_GB2312" w:hint="eastAsia"/>
            <w:noProof/>
          </w:rPr>
          <w:t>月度综合评价输出结果</w:t>
        </w:r>
        <w:r w:rsidR="006F18AF">
          <w:rPr>
            <w:noProof/>
            <w:webHidden/>
          </w:rPr>
          <w:tab/>
        </w:r>
        <w:r w:rsidR="00AB6956">
          <w:rPr>
            <w:noProof/>
            <w:webHidden/>
          </w:rPr>
          <w:fldChar w:fldCharType="begin"/>
        </w:r>
        <w:r w:rsidR="006F18AF">
          <w:rPr>
            <w:noProof/>
            <w:webHidden/>
          </w:rPr>
          <w:instrText xml:space="preserve"> PAGEREF _Toc475439738 \h </w:instrText>
        </w:r>
        <w:r w:rsidR="00AB6956">
          <w:rPr>
            <w:noProof/>
            <w:webHidden/>
          </w:rPr>
        </w:r>
        <w:r w:rsidR="00AB6956">
          <w:rPr>
            <w:noProof/>
            <w:webHidden/>
          </w:rPr>
          <w:fldChar w:fldCharType="separate"/>
        </w:r>
        <w:r w:rsidR="006F18AF">
          <w:rPr>
            <w:noProof/>
            <w:webHidden/>
          </w:rPr>
          <w:t>38</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39" w:history="1">
        <w:r w:rsidR="006F18AF" w:rsidRPr="00BA12DD">
          <w:rPr>
            <w:rStyle w:val="ab"/>
            <w:rFonts w:eastAsia="仿宋_GB2312"/>
            <w:noProof/>
          </w:rPr>
          <w:t xml:space="preserve">3.2.4 </w:t>
        </w:r>
        <w:r w:rsidR="006F18AF" w:rsidRPr="00BA12DD">
          <w:rPr>
            <w:rStyle w:val="ab"/>
            <w:rFonts w:eastAsia="仿宋_GB2312" w:hint="eastAsia"/>
            <w:noProof/>
          </w:rPr>
          <w:t>年度综合评价输出</w:t>
        </w:r>
        <w:r w:rsidR="006F18AF">
          <w:rPr>
            <w:noProof/>
            <w:webHidden/>
          </w:rPr>
          <w:tab/>
        </w:r>
        <w:r w:rsidR="00AB6956">
          <w:rPr>
            <w:noProof/>
            <w:webHidden/>
          </w:rPr>
          <w:fldChar w:fldCharType="begin"/>
        </w:r>
        <w:r w:rsidR="006F18AF">
          <w:rPr>
            <w:noProof/>
            <w:webHidden/>
          </w:rPr>
          <w:instrText xml:space="preserve"> PAGEREF _Toc475439739 \h </w:instrText>
        </w:r>
        <w:r w:rsidR="00AB6956">
          <w:rPr>
            <w:noProof/>
            <w:webHidden/>
          </w:rPr>
        </w:r>
        <w:r w:rsidR="00AB6956">
          <w:rPr>
            <w:noProof/>
            <w:webHidden/>
          </w:rPr>
          <w:fldChar w:fldCharType="separate"/>
        </w:r>
        <w:r w:rsidR="006F18AF">
          <w:rPr>
            <w:noProof/>
            <w:webHidden/>
          </w:rPr>
          <w:t>39</w:t>
        </w:r>
        <w:r w:rsidR="00AB6956">
          <w:rPr>
            <w:noProof/>
            <w:webHidden/>
          </w:rPr>
          <w:fldChar w:fldCharType="end"/>
        </w:r>
      </w:hyperlink>
    </w:p>
    <w:p w:rsidR="006F18AF" w:rsidRDefault="00636CC1" w:rsidP="006F18AF">
      <w:pPr>
        <w:pStyle w:val="40"/>
        <w:tabs>
          <w:tab w:val="right" w:leader="dot" w:pos="8296"/>
        </w:tabs>
        <w:rPr>
          <w:noProof/>
        </w:rPr>
      </w:pPr>
      <w:hyperlink w:anchor="_Toc475439740" w:history="1">
        <w:r w:rsidR="006F18AF" w:rsidRPr="00BA12DD">
          <w:rPr>
            <w:rStyle w:val="ab"/>
            <w:rFonts w:eastAsia="仿宋_GB2312"/>
            <w:noProof/>
          </w:rPr>
          <w:t>3.2.4.1</w:t>
        </w:r>
        <w:r w:rsidR="006F18AF" w:rsidRPr="00BA12DD">
          <w:rPr>
            <w:rStyle w:val="ab"/>
            <w:rFonts w:eastAsia="仿宋_GB2312" w:hint="eastAsia"/>
            <w:noProof/>
          </w:rPr>
          <w:t>年度综合评价输出主界面</w:t>
        </w:r>
        <w:r w:rsidR="006F18AF">
          <w:rPr>
            <w:noProof/>
            <w:webHidden/>
          </w:rPr>
          <w:tab/>
        </w:r>
        <w:r w:rsidR="00AB6956">
          <w:rPr>
            <w:noProof/>
            <w:webHidden/>
          </w:rPr>
          <w:fldChar w:fldCharType="begin"/>
        </w:r>
        <w:r w:rsidR="006F18AF">
          <w:rPr>
            <w:noProof/>
            <w:webHidden/>
          </w:rPr>
          <w:instrText xml:space="preserve"> PAGEREF _Toc475439740 \h </w:instrText>
        </w:r>
        <w:r w:rsidR="00AB6956">
          <w:rPr>
            <w:noProof/>
            <w:webHidden/>
          </w:rPr>
        </w:r>
        <w:r w:rsidR="00AB6956">
          <w:rPr>
            <w:noProof/>
            <w:webHidden/>
          </w:rPr>
          <w:fldChar w:fldCharType="separate"/>
        </w:r>
        <w:r w:rsidR="006F18AF">
          <w:rPr>
            <w:noProof/>
            <w:webHidden/>
          </w:rPr>
          <w:t>39</w:t>
        </w:r>
        <w:r w:rsidR="00AB6956">
          <w:rPr>
            <w:noProof/>
            <w:webHidden/>
          </w:rPr>
          <w:fldChar w:fldCharType="end"/>
        </w:r>
      </w:hyperlink>
    </w:p>
    <w:p w:rsidR="006F18AF" w:rsidRDefault="00636CC1" w:rsidP="006F18AF">
      <w:pPr>
        <w:pStyle w:val="40"/>
        <w:tabs>
          <w:tab w:val="right" w:leader="dot" w:pos="8296"/>
        </w:tabs>
        <w:rPr>
          <w:noProof/>
        </w:rPr>
      </w:pPr>
      <w:hyperlink w:anchor="_Toc475439741" w:history="1">
        <w:r w:rsidR="006F18AF" w:rsidRPr="00BA12DD">
          <w:rPr>
            <w:rStyle w:val="ab"/>
            <w:rFonts w:eastAsia="仿宋_GB2312"/>
            <w:noProof/>
          </w:rPr>
          <w:t>3.2.4.2</w:t>
        </w:r>
        <w:r w:rsidR="006F18AF" w:rsidRPr="00BA12DD">
          <w:rPr>
            <w:rStyle w:val="ab"/>
            <w:rFonts w:eastAsia="仿宋_GB2312" w:hint="eastAsia"/>
            <w:noProof/>
          </w:rPr>
          <w:t>年度综合评价输出结果</w:t>
        </w:r>
        <w:r w:rsidR="006F18AF">
          <w:rPr>
            <w:noProof/>
            <w:webHidden/>
          </w:rPr>
          <w:tab/>
        </w:r>
        <w:r w:rsidR="00AB6956">
          <w:rPr>
            <w:noProof/>
            <w:webHidden/>
          </w:rPr>
          <w:fldChar w:fldCharType="begin"/>
        </w:r>
        <w:r w:rsidR="006F18AF">
          <w:rPr>
            <w:noProof/>
            <w:webHidden/>
          </w:rPr>
          <w:instrText xml:space="preserve"> PAGEREF _Toc475439741 \h </w:instrText>
        </w:r>
        <w:r w:rsidR="00AB6956">
          <w:rPr>
            <w:noProof/>
            <w:webHidden/>
          </w:rPr>
        </w:r>
        <w:r w:rsidR="00AB6956">
          <w:rPr>
            <w:noProof/>
            <w:webHidden/>
          </w:rPr>
          <w:fldChar w:fldCharType="separate"/>
        </w:r>
        <w:r w:rsidR="006F18AF">
          <w:rPr>
            <w:noProof/>
            <w:webHidden/>
          </w:rPr>
          <w:t>40</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42" w:history="1">
        <w:r w:rsidR="006F18AF" w:rsidRPr="00BA12DD">
          <w:rPr>
            <w:rStyle w:val="ab"/>
            <w:rFonts w:eastAsia="仿宋_GB2312"/>
            <w:noProof/>
          </w:rPr>
          <w:t xml:space="preserve">3.2.5 </w:t>
        </w:r>
        <w:r w:rsidR="006F18AF" w:rsidRPr="00BA12DD">
          <w:rPr>
            <w:rStyle w:val="ab"/>
            <w:rFonts w:eastAsia="仿宋_GB2312" w:hint="eastAsia"/>
            <w:noProof/>
          </w:rPr>
          <w:t>月度综合评价结果</w:t>
        </w:r>
        <w:r w:rsidR="006F18AF">
          <w:rPr>
            <w:noProof/>
            <w:webHidden/>
          </w:rPr>
          <w:tab/>
        </w:r>
        <w:r w:rsidR="00AB6956">
          <w:rPr>
            <w:noProof/>
            <w:webHidden/>
          </w:rPr>
          <w:fldChar w:fldCharType="begin"/>
        </w:r>
        <w:r w:rsidR="006F18AF">
          <w:rPr>
            <w:noProof/>
            <w:webHidden/>
          </w:rPr>
          <w:instrText xml:space="preserve"> PAGEREF _Toc475439742 \h </w:instrText>
        </w:r>
        <w:r w:rsidR="00AB6956">
          <w:rPr>
            <w:noProof/>
            <w:webHidden/>
          </w:rPr>
        </w:r>
        <w:r w:rsidR="00AB6956">
          <w:rPr>
            <w:noProof/>
            <w:webHidden/>
          </w:rPr>
          <w:fldChar w:fldCharType="separate"/>
        </w:r>
        <w:r w:rsidR="006F18AF">
          <w:rPr>
            <w:noProof/>
            <w:webHidden/>
          </w:rPr>
          <w:t>41</w:t>
        </w:r>
        <w:r w:rsidR="00AB6956">
          <w:rPr>
            <w:noProof/>
            <w:webHidden/>
          </w:rPr>
          <w:fldChar w:fldCharType="end"/>
        </w:r>
      </w:hyperlink>
    </w:p>
    <w:p w:rsidR="006F18AF" w:rsidRDefault="00636CC1" w:rsidP="006F18AF">
      <w:pPr>
        <w:pStyle w:val="40"/>
        <w:tabs>
          <w:tab w:val="right" w:leader="dot" w:pos="8296"/>
        </w:tabs>
        <w:rPr>
          <w:noProof/>
        </w:rPr>
      </w:pPr>
      <w:hyperlink w:anchor="_Toc475439743" w:history="1">
        <w:r w:rsidR="006F18AF" w:rsidRPr="00BA12DD">
          <w:rPr>
            <w:rStyle w:val="ab"/>
            <w:rFonts w:eastAsia="仿宋_GB2312"/>
            <w:noProof/>
          </w:rPr>
          <w:t>3.2.5.1</w:t>
        </w:r>
        <w:r w:rsidR="006F18AF" w:rsidRPr="00BA12DD">
          <w:rPr>
            <w:rStyle w:val="ab"/>
            <w:rFonts w:eastAsia="仿宋_GB2312" w:hint="eastAsia"/>
            <w:noProof/>
          </w:rPr>
          <w:t>月度综合评价结果主界面</w:t>
        </w:r>
        <w:r w:rsidR="006F18AF">
          <w:rPr>
            <w:noProof/>
            <w:webHidden/>
          </w:rPr>
          <w:tab/>
        </w:r>
        <w:r w:rsidR="00AB6956">
          <w:rPr>
            <w:noProof/>
            <w:webHidden/>
          </w:rPr>
          <w:fldChar w:fldCharType="begin"/>
        </w:r>
        <w:r w:rsidR="006F18AF">
          <w:rPr>
            <w:noProof/>
            <w:webHidden/>
          </w:rPr>
          <w:instrText xml:space="preserve"> PAGEREF _Toc475439743 \h </w:instrText>
        </w:r>
        <w:r w:rsidR="00AB6956">
          <w:rPr>
            <w:noProof/>
            <w:webHidden/>
          </w:rPr>
        </w:r>
        <w:r w:rsidR="00AB6956">
          <w:rPr>
            <w:noProof/>
            <w:webHidden/>
          </w:rPr>
          <w:fldChar w:fldCharType="separate"/>
        </w:r>
        <w:r w:rsidR="006F18AF">
          <w:rPr>
            <w:noProof/>
            <w:webHidden/>
          </w:rPr>
          <w:t>41</w:t>
        </w:r>
        <w:r w:rsidR="00AB6956">
          <w:rPr>
            <w:noProof/>
            <w:webHidden/>
          </w:rPr>
          <w:fldChar w:fldCharType="end"/>
        </w:r>
      </w:hyperlink>
    </w:p>
    <w:p w:rsidR="006F18AF" w:rsidRDefault="00636CC1" w:rsidP="006F18AF">
      <w:pPr>
        <w:pStyle w:val="40"/>
        <w:tabs>
          <w:tab w:val="right" w:leader="dot" w:pos="8296"/>
        </w:tabs>
        <w:rPr>
          <w:noProof/>
        </w:rPr>
      </w:pPr>
      <w:hyperlink w:anchor="_Toc475439744" w:history="1">
        <w:r w:rsidR="006F18AF" w:rsidRPr="00BA12DD">
          <w:rPr>
            <w:rStyle w:val="ab"/>
            <w:rFonts w:eastAsia="仿宋_GB2312"/>
            <w:noProof/>
          </w:rPr>
          <w:t>3.2.5.2</w:t>
        </w:r>
        <w:r w:rsidR="006F18AF" w:rsidRPr="00BA12DD">
          <w:rPr>
            <w:rStyle w:val="ab"/>
            <w:rFonts w:eastAsia="仿宋_GB2312" w:hint="eastAsia"/>
            <w:noProof/>
          </w:rPr>
          <w:t>月度综合评价结果——对管理人员</w:t>
        </w:r>
        <w:r w:rsidR="006F18AF">
          <w:rPr>
            <w:noProof/>
            <w:webHidden/>
          </w:rPr>
          <w:tab/>
        </w:r>
        <w:r w:rsidR="00AB6956">
          <w:rPr>
            <w:noProof/>
            <w:webHidden/>
          </w:rPr>
          <w:fldChar w:fldCharType="begin"/>
        </w:r>
        <w:r w:rsidR="006F18AF">
          <w:rPr>
            <w:noProof/>
            <w:webHidden/>
          </w:rPr>
          <w:instrText xml:space="preserve"> PAGEREF _Toc475439744 \h </w:instrText>
        </w:r>
        <w:r w:rsidR="00AB6956">
          <w:rPr>
            <w:noProof/>
            <w:webHidden/>
          </w:rPr>
        </w:r>
        <w:r w:rsidR="00AB6956">
          <w:rPr>
            <w:noProof/>
            <w:webHidden/>
          </w:rPr>
          <w:fldChar w:fldCharType="separate"/>
        </w:r>
        <w:r w:rsidR="006F18AF">
          <w:rPr>
            <w:noProof/>
            <w:webHidden/>
          </w:rPr>
          <w:t>42</w:t>
        </w:r>
        <w:r w:rsidR="00AB6956">
          <w:rPr>
            <w:noProof/>
            <w:webHidden/>
          </w:rPr>
          <w:fldChar w:fldCharType="end"/>
        </w:r>
      </w:hyperlink>
    </w:p>
    <w:p w:rsidR="006F18AF" w:rsidRDefault="00636CC1" w:rsidP="006F18AF">
      <w:pPr>
        <w:pStyle w:val="40"/>
        <w:tabs>
          <w:tab w:val="right" w:leader="dot" w:pos="8296"/>
        </w:tabs>
        <w:rPr>
          <w:noProof/>
        </w:rPr>
      </w:pPr>
      <w:hyperlink w:anchor="_Toc475439745" w:history="1">
        <w:r w:rsidR="006F18AF" w:rsidRPr="00BA12DD">
          <w:rPr>
            <w:rStyle w:val="ab"/>
            <w:rFonts w:eastAsia="仿宋_GB2312"/>
            <w:noProof/>
          </w:rPr>
          <w:t>3.2.5.3</w:t>
        </w:r>
        <w:r w:rsidR="006F18AF" w:rsidRPr="00BA12DD">
          <w:rPr>
            <w:rStyle w:val="ab"/>
            <w:rFonts w:eastAsia="仿宋_GB2312" w:hint="eastAsia"/>
            <w:noProof/>
          </w:rPr>
          <w:t>月度综合评价结果——对结算参与人</w:t>
        </w:r>
        <w:r w:rsidR="006F18AF">
          <w:rPr>
            <w:noProof/>
            <w:webHidden/>
          </w:rPr>
          <w:tab/>
        </w:r>
        <w:r w:rsidR="00AB6956">
          <w:rPr>
            <w:noProof/>
            <w:webHidden/>
          </w:rPr>
          <w:fldChar w:fldCharType="begin"/>
        </w:r>
        <w:r w:rsidR="006F18AF">
          <w:rPr>
            <w:noProof/>
            <w:webHidden/>
          </w:rPr>
          <w:instrText xml:space="preserve"> PAGEREF _Toc475439745 \h </w:instrText>
        </w:r>
        <w:r w:rsidR="00AB6956">
          <w:rPr>
            <w:noProof/>
            <w:webHidden/>
          </w:rPr>
        </w:r>
        <w:r w:rsidR="00AB6956">
          <w:rPr>
            <w:noProof/>
            <w:webHidden/>
          </w:rPr>
          <w:fldChar w:fldCharType="separate"/>
        </w:r>
        <w:r w:rsidR="006F18AF">
          <w:rPr>
            <w:noProof/>
            <w:webHidden/>
          </w:rPr>
          <w:t>43</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46" w:history="1">
        <w:r w:rsidR="006F18AF" w:rsidRPr="00BA12DD">
          <w:rPr>
            <w:rStyle w:val="ab"/>
            <w:rFonts w:eastAsia="仿宋_GB2312"/>
            <w:noProof/>
          </w:rPr>
          <w:t xml:space="preserve">3.2.6 </w:t>
        </w:r>
        <w:r w:rsidR="006F18AF" w:rsidRPr="00BA12DD">
          <w:rPr>
            <w:rStyle w:val="ab"/>
            <w:rFonts w:eastAsia="仿宋_GB2312" w:hint="eastAsia"/>
            <w:noProof/>
          </w:rPr>
          <w:t>年度综合评价结果</w:t>
        </w:r>
        <w:r w:rsidR="006F18AF">
          <w:rPr>
            <w:noProof/>
            <w:webHidden/>
          </w:rPr>
          <w:tab/>
        </w:r>
        <w:r w:rsidR="00AB6956">
          <w:rPr>
            <w:noProof/>
            <w:webHidden/>
          </w:rPr>
          <w:fldChar w:fldCharType="begin"/>
        </w:r>
        <w:r w:rsidR="006F18AF">
          <w:rPr>
            <w:noProof/>
            <w:webHidden/>
          </w:rPr>
          <w:instrText xml:space="preserve"> PAGEREF _Toc475439746 \h </w:instrText>
        </w:r>
        <w:r w:rsidR="00AB6956">
          <w:rPr>
            <w:noProof/>
            <w:webHidden/>
          </w:rPr>
        </w:r>
        <w:r w:rsidR="00AB6956">
          <w:rPr>
            <w:noProof/>
            <w:webHidden/>
          </w:rPr>
          <w:fldChar w:fldCharType="separate"/>
        </w:r>
        <w:r w:rsidR="006F18AF">
          <w:rPr>
            <w:noProof/>
            <w:webHidden/>
          </w:rPr>
          <w:t>44</w:t>
        </w:r>
        <w:r w:rsidR="00AB6956">
          <w:rPr>
            <w:noProof/>
            <w:webHidden/>
          </w:rPr>
          <w:fldChar w:fldCharType="end"/>
        </w:r>
      </w:hyperlink>
    </w:p>
    <w:p w:rsidR="006F18AF" w:rsidRDefault="00636CC1" w:rsidP="006F18AF">
      <w:pPr>
        <w:pStyle w:val="40"/>
        <w:tabs>
          <w:tab w:val="right" w:leader="dot" w:pos="8296"/>
        </w:tabs>
        <w:rPr>
          <w:noProof/>
        </w:rPr>
      </w:pPr>
      <w:hyperlink w:anchor="_Toc475439747" w:history="1">
        <w:r w:rsidR="006F18AF" w:rsidRPr="00BA12DD">
          <w:rPr>
            <w:rStyle w:val="ab"/>
            <w:rFonts w:eastAsia="仿宋_GB2312"/>
            <w:noProof/>
          </w:rPr>
          <w:t>3.2.6.1</w:t>
        </w:r>
        <w:r w:rsidR="006F18AF" w:rsidRPr="00BA12DD">
          <w:rPr>
            <w:rStyle w:val="ab"/>
            <w:rFonts w:eastAsia="仿宋_GB2312" w:hint="eastAsia"/>
            <w:noProof/>
          </w:rPr>
          <w:t>年度综合评价结果主界面</w:t>
        </w:r>
        <w:r w:rsidR="006F18AF">
          <w:rPr>
            <w:noProof/>
            <w:webHidden/>
          </w:rPr>
          <w:tab/>
        </w:r>
        <w:r w:rsidR="00AB6956">
          <w:rPr>
            <w:noProof/>
            <w:webHidden/>
          </w:rPr>
          <w:fldChar w:fldCharType="begin"/>
        </w:r>
        <w:r w:rsidR="006F18AF">
          <w:rPr>
            <w:noProof/>
            <w:webHidden/>
          </w:rPr>
          <w:instrText xml:space="preserve"> PAGEREF _Toc475439747 \h </w:instrText>
        </w:r>
        <w:r w:rsidR="00AB6956">
          <w:rPr>
            <w:noProof/>
            <w:webHidden/>
          </w:rPr>
        </w:r>
        <w:r w:rsidR="00AB6956">
          <w:rPr>
            <w:noProof/>
            <w:webHidden/>
          </w:rPr>
          <w:fldChar w:fldCharType="separate"/>
        </w:r>
        <w:r w:rsidR="006F18AF">
          <w:rPr>
            <w:noProof/>
            <w:webHidden/>
          </w:rPr>
          <w:t>44</w:t>
        </w:r>
        <w:r w:rsidR="00AB6956">
          <w:rPr>
            <w:noProof/>
            <w:webHidden/>
          </w:rPr>
          <w:fldChar w:fldCharType="end"/>
        </w:r>
      </w:hyperlink>
    </w:p>
    <w:p w:rsidR="006F18AF" w:rsidRDefault="00636CC1" w:rsidP="006F18AF">
      <w:pPr>
        <w:pStyle w:val="40"/>
        <w:tabs>
          <w:tab w:val="right" w:leader="dot" w:pos="8296"/>
        </w:tabs>
        <w:rPr>
          <w:noProof/>
        </w:rPr>
      </w:pPr>
      <w:hyperlink w:anchor="_Toc475439748" w:history="1">
        <w:r w:rsidR="006F18AF" w:rsidRPr="00BA12DD">
          <w:rPr>
            <w:rStyle w:val="ab"/>
            <w:rFonts w:eastAsia="仿宋_GB2312"/>
            <w:noProof/>
          </w:rPr>
          <w:t>3.2.6.2</w:t>
        </w:r>
        <w:r w:rsidR="006F18AF" w:rsidRPr="00BA12DD">
          <w:rPr>
            <w:rStyle w:val="ab"/>
            <w:rFonts w:eastAsia="仿宋_GB2312" w:hint="eastAsia"/>
            <w:noProof/>
          </w:rPr>
          <w:t>年度综合评价结果——对管理人员</w:t>
        </w:r>
        <w:r w:rsidR="006F18AF">
          <w:rPr>
            <w:noProof/>
            <w:webHidden/>
          </w:rPr>
          <w:tab/>
        </w:r>
        <w:r w:rsidR="00AB6956">
          <w:rPr>
            <w:noProof/>
            <w:webHidden/>
          </w:rPr>
          <w:fldChar w:fldCharType="begin"/>
        </w:r>
        <w:r w:rsidR="006F18AF">
          <w:rPr>
            <w:noProof/>
            <w:webHidden/>
          </w:rPr>
          <w:instrText xml:space="preserve"> PAGEREF _Toc475439748 \h </w:instrText>
        </w:r>
        <w:r w:rsidR="00AB6956">
          <w:rPr>
            <w:noProof/>
            <w:webHidden/>
          </w:rPr>
        </w:r>
        <w:r w:rsidR="00AB6956">
          <w:rPr>
            <w:noProof/>
            <w:webHidden/>
          </w:rPr>
          <w:fldChar w:fldCharType="separate"/>
        </w:r>
        <w:r w:rsidR="006F18AF">
          <w:rPr>
            <w:noProof/>
            <w:webHidden/>
          </w:rPr>
          <w:t>44</w:t>
        </w:r>
        <w:r w:rsidR="00AB6956">
          <w:rPr>
            <w:noProof/>
            <w:webHidden/>
          </w:rPr>
          <w:fldChar w:fldCharType="end"/>
        </w:r>
      </w:hyperlink>
    </w:p>
    <w:p w:rsidR="006F18AF" w:rsidRDefault="00636CC1" w:rsidP="006F18AF">
      <w:pPr>
        <w:pStyle w:val="40"/>
        <w:tabs>
          <w:tab w:val="right" w:leader="dot" w:pos="8296"/>
        </w:tabs>
        <w:rPr>
          <w:noProof/>
        </w:rPr>
      </w:pPr>
      <w:hyperlink w:anchor="_Toc475439749" w:history="1">
        <w:r w:rsidR="006F18AF" w:rsidRPr="00BA12DD">
          <w:rPr>
            <w:rStyle w:val="ab"/>
            <w:rFonts w:eastAsia="仿宋_GB2312"/>
            <w:noProof/>
          </w:rPr>
          <w:t>3.2.6.3</w:t>
        </w:r>
        <w:r w:rsidR="006F18AF" w:rsidRPr="00BA12DD">
          <w:rPr>
            <w:rStyle w:val="ab"/>
            <w:rFonts w:eastAsia="仿宋_GB2312" w:hint="eastAsia"/>
            <w:noProof/>
          </w:rPr>
          <w:t>年度综合评价结果——对结算参与人</w:t>
        </w:r>
        <w:r w:rsidR="006F18AF">
          <w:rPr>
            <w:noProof/>
            <w:webHidden/>
          </w:rPr>
          <w:tab/>
        </w:r>
        <w:r w:rsidR="00AB6956">
          <w:rPr>
            <w:noProof/>
            <w:webHidden/>
          </w:rPr>
          <w:fldChar w:fldCharType="begin"/>
        </w:r>
        <w:r w:rsidR="006F18AF">
          <w:rPr>
            <w:noProof/>
            <w:webHidden/>
          </w:rPr>
          <w:instrText xml:space="preserve"> PAGEREF _Toc475439749 \h </w:instrText>
        </w:r>
        <w:r w:rsidR="00AB6956">
          <w:rPr>
            <w:noProof/>
            <w:webHidden/>
          </w:rPr>
        </w:r>
        <w:r w:rsidR="00AB6956">
          <w:rPr>
            <w:noProof/>
            <w:webHidden/>
          </w:rPr>
          <w:fldChar w:fldCharType="separate"/>
        </w:r>
        <w:r w:rsidR="006F18AF">
          <w:rPr>
            <w:noProof/>
            <w:webHidden/>
          </w:rPr>
          <w:t>45</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750" w:history="1">
        <w:r w:rsidR="006F18AF" w:rsidRPr="00BA12DD">
          <w:rPr>
            <w:rStyle w:val="ab"/>
            <w:rFonts w:ascii="仿宋_GB2312" w:eastAsia="仿宋_GB2312"/>
            <w:noProof/>
          </w:rPr>
          <w:t>3.3</w:t>
        </w:r>
        <w:r w:rsidR="006F18AF" w:rsidRPr="00BA12DD">
          <w:rPr>
            <w:rStyle w:val="ab"/>
            <w:rFonts w:ascii="仿宋_GB2312" w:eastAsia="仿宋_GB2312" w:hAnsi="Cambria"/>
            <w:noProof/>
          </w:rPr>
          <w:t xml:space="preserve"> </w:t>
        </w:r>
        <w:r w:rsidR="006F18AF" w:rsidRPr="00BA12DD">
          <w:rPr>
            <w:rStyle w:val="ab"/>
            <w:rFonts w:ascii="仿宋_GB2312" w:eastAsia="仿宋_GB2312" w:hAnsi="Cambria" w:hint="eastAsia"/>
            <w:noProof/>
          </w:rPr>
          <w:t>运维需求</w:t>
        </w:r>
        <w:r w:rsidR="006F18AF">
          <w:rPr>
            <w:noProof/>
            <w:webHidden/>
          </w:rPr>
          <w:tab/>
        </w:r>
        <w:r w:rsidR="00AB6956">
          <w:rPr>
            <w:noProof/>
            <w:webHidden/>
          </w:rPr>
          <w:fldChar w:fldCharType="begin"/>
        </w:r>
        <w:r w:rsidR="006F18AF">
          <w:rPr>
            <w:noProof/>
            <w:webHidden/>
          </w:rPr>
          <w:instrText xml:space="preserve"> PAGEREF _Toc475439750 \h </w:instrText>
        </w:r>
        <w:r w:rsidR="00AB6956">
          <w:rPr>
            <w:noProof/>
            <w:webHidden/>
          </w:rPr>
        </w:r>
        <w:r w:rsidR="00AB6956">
          <w:rPr>
            <w:noProof/>
            <w:webHidden/>
          </w:rPr>
          <w:fldChar w:fldCharType="separate"/>
        </w:r>
        <w:r w:rsidR="006F18AF">
          <w:rPr>
            <w:noProof/>
            <w:webHidden/>
          </w:rPr>
          <w:t>46</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51" w:history="1">
        <w:r w:rsidR="006F18AF" w:rsidRPr="00BA12DD">
          <w:rPr>
            <w:rStyle w:val="ab"/>
            <w:rFonts w:ascii="仿宋_GB2312" w:eastAsia="仿宋_GB2312" w:hAnsi="宋体"/>
            <w:noProof/>
          </w:rPr>
          <w:t xml:space="preserve">3.3.1 </w:t>
        </w:r>
        <w:r w:rsidR="006F18AF" w:rsidRPr="00BA12DD">
          <w:rPr>
            <w:rStyle w:val="ab"/>
            <w:rFonts w:ascii="仿宋_GB2312" w:eastAsia="仿宋_GB2312" w:hAnsi="宋体" w:hint="eastAsia"/>
            <w:noProof/>
          </w:rPr>
          <w:t>功能性需求</w:t>
        </w:r>
        <w:r w:rsidR="006F18AF">
          <w:rPr>
            <w:noProof/>
            <w:webHidden/>
          </w:rPr>
          <w:tab/>
        </w:r>
        <w:r w:rsidR="00AB6956">
          <w:rPr>
            <w:noProof/>
            <w:webHidden/>
          </w:rPr>
          <w:fldChar w:fldCharType="begin"/>
        </w:r>
        <w:r w:rsidR="006F18AF">
          <w:rPr>
            <w:noProof/>
            <w:webHidden/>
          </w:rPr>
          <w:instrText xml:space="preserve"> PAGEREF _Toc475439751 \h </w:instrText>
        </w:r>
        <w:r w:rsidR="00AB6956">
          <w:rPr>
            <w:noProof/>
            <w:webHidden/>
          </w:rPr>
        </w:r>
        <w:r w:rsidR="00AB6956">
          <w:rPr>
            <w:noProof/>
            <w:webHidden/>
          </w:rPr>
          <w:fldChar w:fldCharType="separate"/>
        </w:r>
        <w:r w:rsidR="006F18AF">
          <w:rPr>
            <w:noProof/>
            <w:webHidden/>
          </w:rPr>
          <w:t>46</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52" w:history="1">
        <w:r w:rsidR="006F18AF" w:rsidRPr="00BA12DD">
          <w:rPr>
            <w:rStyle w:val="ab"/>
            <w:rFonts w:ascii="仿宋_GB2312" w:eastAsia="仿宋_GB2312" w:hAnsi="宋体"/>
            <w:noProof/>
          </w:rPr>
          <w:t xml:space="preserve">3.3.2 </w:t>
        </w:r>
        <w:r w:rsidR="006F18AF" w:rsidRPr="00BA12DD">
          <w:rPr>
            <w:rStyle w:val="ab"/>
            <w:rFonts w:ascii="仿宋_GB2312" w:eastAsia="仿宋_GB2312" w:hAnsi="宋体" w:hint="eastAsia"/>
            <w:noProof/>
          </w:rPr>
          <w:t>非功能性需求</w:t>
        </w:r>
        <w:r w:rsidR="006F18AF">
          <w:rPr>
            <w:noProof/>
            <w:webHidden/>
          </w:rPr>
          <w:tab/>
        </w:r>
        <w:r w:rsidR="00AB6956">
          <w:rPr>
            <w:noProof/>
            <w:webHidden/>
          </w:rPr>
          <w:fldChar w:fldCharType="begin"/>
        </w:r>
        <w:r w:rsidR="006F18AF">
          <w:rPr>
            <w:noProof/>
            <w:webHidden/>
          </w:rPr>
          <w:instrText xml:space="preserve"> PAGEREF _Toc475439752 \h </w:instrText>
        </w:r>
        <w:r w:rsidR="00AB6956">
          <w:rPr>
            <w:noProof/>
            <w:webHidden/>
          </w:rPr>
        </w:r>
        <w:r w:rsidR="00AB6956">
          <w:rPr>
            <w:noProof/>
            <w:webHidden/>
          </w:rPr>
          <w:fldChar w:fldCharType="separate"/>
        </w:r>
        <w:r w:rsidR="006F18AF">
          <w:rPr>
            <w:noProof/>
            <w:webHidden/>
          </w:rPr>
          <w:t>46</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753" w:history="1">
        <w:r w:rsidR="006F18AF" w:rsidRPr="00BA12DD">
          <w:rPr>
            <w:rStyle w:val="ab"/>
            <w:rFonts w:ascii="仿宋_GB2312" w:eastAsia="仿宋_GB2312" w:hAnsi="Cambria"/>
            <w:noProof/>
          </w:rPr>
          <w:t>3.</w:t>
        </w:r>
        <w:r w:rsidR="006F18AF" w:rsidRPr="00BA12DD">
          <w:rPr>
            <w:rStyle w:val="ab"/>
            <w:rFonts w:ascii="仿宋_GB2312" w:eastAsia="仿宋_GB2312"/>
            <w:noProof/>
          </w:rPr>
          <w:t>4</w:t>
        </w:r>
        <w:r w:rsidR="006F18AF" w:rsidRPr="00BA12DD">
          <w:rPr>
            <w:rStyle w:val="ab"/>
            <w:rFonts w:ascii="仿宋_GB2312" w:eastAsia="仿宋_GB2312" w:hAnsi="Cambria"/>
            <w:noProof/>
          </w:rPr>
          <w:t xml:space="preserve"> </w:t>
        </w:r>
        <w:r w:rsidR="006F18AF" w:rsidRPr="00BA12DD">
          <w:rPr>
            <w:rStyle w:val="ab"/>
            <w:rFonts w:ascii="仿宋_GB2312" w:eastAsia="仿宋_GB2312" w:hAnsi="Cambria" w:hint="eastAsia"/>
            <w:noProof/>
          </w:rPr>
          <w:t>相关方改造需求</w:t>
        </w:r>
        <w:r w:rsidR="006F18AF">
          <w:rPr>
            <w:noProof/>
            <w:webHidden/>
          </w:rPr>
          <w:tab/>
        </w:r>
        <w:r w:rsidR="00AB6956">
          <w:rPr>
            <w:noProof/>
            <w:webHidden/>
          </w:rPr>
          <w:fldChar w:fldCharType="begin"/>
        </w:r>
        <w:r w:rsidR="006F18AF">
          <w:rPr>
            <w:noProof/>
            <w:webHidden/>
          </w:rPr>
          <w:instrText xml:space="preserve"> PAGEREF _Toc475439753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54" w:history="1">
        <w:r w:rsidR="006F18AF" w:rsidRPr="00BA12DD">
          <w:rPr>
            <w:rStyle w:val="ab"/>
            <w:rFonts w:ascii="仿宋_GB2312" w:eastAsia="仿宋_GB2312" w:hAnsi="宋体"/>
            <w:noProof/>
          </w:rPr>
          <w:t xml:space="preserve">3.4.1 </w:t>
        </w:r>
        <w:r w:rsidR="006F18AF" w:rsidRPr="00BA12DD">
          <w:rPr>
            <w:rStyle w:val="ab"/>
            <w:rFonts w:ascii="仿宋_GB2312" w:eastAsia="仿宋_GB2312" w:hAnsi="宋体" w:hint="eastAsia"/>
            <w:noProof/>
          </w:rPr>
          <w:t>功能性需求</w:t>
        </w:r>
        <w:r w:rsidR="006F18AF">
          <w:rPr>
            <w:noProof/>
            <w:webHidden/>
          </w:rPr>
          <w:tab/>
        </w:r>
        <w:r w:rsidR="00AB6956">
          <w:rPr>
            <w:noProof/>
            <w:webHidden/>
          </w:rPr>
          <w:fldChar w:fldCharType="begin"/>
        </w:r>
        <w:r w:rsidR="006F18AF">
          <w:rPr>
            <w:noProof/>
            <w:webHidden/>
          </w:rPr>
          <w:instrText xml:space="preserve"> PAGEREF _Toc475439754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30"/>
        <w:tabs>
          <w:tab w:val="right" w:leader="dot" w:pos="8296"/>
        </w:tabs>
        <w:rPr>
          <w:rFonts w:cs="Times New Roman"/>
          <w:i w:val="0"/>
          <w:iCs w:val="0"/>
          <w:noProof/>
          <w:sz w:val="21"/>
          <w:szCs w:val="22"/>
        </w:rPr>
      </w:pPr>
      <w:hyperlink w:anchor="_Toc475439755" w:history="1">
        <w:r w:rsidR="006F18AF" w:rsidRPr="00BA12DD">
          <w:rPr>
            <w:rStyle w:val="ab"/>
            <w:rFonts w:ascii="仿宋_GB2312" w:eastAsia="仿宋_GB2312" w:hAnsi="宋体"/>
            <w:noProof/>
          </w:rPr>
          <w:t xml:space="preserve">3.4.2 </w:t>
        </w:r>
        <w:r w:rsidR="006F18AF" w:rsidRPr="00BA12DD">
          <w:rPr>
            <w:rStyle w:val="ab"/>
            <w:rFonts w:ascii="仿宋_GB2312" w:eastAsia="仿宋_GB2312" w:hAnsi="宋体" w:hint="eastAsia"/>
            <w:noProof/>
          </w:rPr>
          <w:t>非功能性需求</w:t>
        </w:r>
        <w:r w:rsidR="006F18AF">
          <w:rPr>
            <w:noProof/>
            <w:webHidden/>
          </w:rPr>
          <w:tab/>
        </w:r>
        <w:r w:rsidR="00AB6956">
          <w:rPr>
            <w:noProof/>
            <w:webHidden/>
          </w:rPr>
          <w:fldChar w:fldCharType="begin"/>
        </w:r>
        <w:r w:rsidR="006F18AF">
          <w:rPr>
            <w:noProof/>
            <w:webHidden/>
          </w:rPr>
          <w:instrText xml:space="preserve"> PAGEREF _Toc475439755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11"/>
        <w:tabs>
          <w:tab w:val="right" w:leader="dot" w:pos="8296"/>
        </w:tabs>
        <w:rPr>
          <w:rFonts w:cs="Times New Roman"/>
          <w:b w:val="0"/>
          <w:bCs w:val="0"/>
          <w:caps w:val="0"/>
          <w:noProof/>
          <w:sz w:val="21"/>
          <w:szCs w:val="22"/>
        </w:rPr>
      </w:pPr>
      <w:hyperlink w:anchor="_Toc475439756" w:history="1">
        <w:r w:rsidR="006F18AF" w:rsidRPr="00BA12DD">
          <w:rPr>
            <w:rStyle w:val="ab"/>
            <w:rFonts w:ascii="仿宋_GB2312" w:eastAsia="仿宋_GB2312"/>
            <w:noProof/>
          </w:rPr>
          <w:t>4</w:t>
        </w:r>
        <w:r w:rsidR="006F18AF" w:rsidRPr="00BA12DD">
          <w:rPr>
            <w:rStyle w:val="ab"/>
            <w:rFonts w:ascii="仿宋_GB2312" w:eastAsia="仿宋_GB2312" w:hint="eastAsia"/>
            <w:noProof/>
          </w:rPr>
          <w:t>、标准或规范遵循需求</w:t>
        </w:r>
        <w:r w:rsidR="006F18AF">
          <w:rPr>
            <w:noProof/>
            <w:webHidden/>
          </w:rPr>
          <w:tab/>
        </w:r>
        <w:r w:rsidR="00AB6956">
          <w:rPr>
            <w:noProof/>
            <w:webHidden/>
          </w:rPr>
          <w:fldChar w:fldCharType="begin"/>
        </w:r>
        <w:r w:rsidR="006F18AF">
          <w:rPr>
            <w:noProof/>
            <w:webHidden/>
          </w:rPr>
          <w:instrText xml:space="preserve"> PAGEREF _Toc475439756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11"/>
        <w:tabs>
          <w:tab w:val="right" w:leader="dot" w:pos="8296"/>
        </w:tabs>
        <w:rPr>
          <w:rFonts w:cs="Times New Roman"/>
          <w:b w:val="0"/>
          <w:bCs w:val="0"/>
          <w:caps w:val="0"/>
          <w:noProof/>
          <w:sz w:val="21"/>
          <w:szCs w:val="22"/>
        </w:rPr>
      </w:pPr>
      <w:hyperlink w:anchor="_Toc475439757" w:history="1">
        <w:r w:rsidR="006F18AF" w:rsidRPr="00BA12DD">
          <w:rPr>
            <w:rStyle w:val="ab"/>
            <w:rFonts w:ascii="仿宋_GB2312" w:eastAsia="仿宋_GB2312"/>
            <w:noProof/>
          </w:rPr>
          <w:t>5</w:t>
        </w:r>
        <w:r w:rsidR="006F18AF" w:rsidRPr="00BA12DD">
          <w:rPr>
            <w:rStyle w:val="ab"/>
            <w:rFonts w:ascii="仿宋_GB2312" w:eastAsia="仿宋_GB2312" w:hint="eastAsia"/>
            <w:noProof/>
          </w:rPr>
          <w:t>、其他约束条件</w:t>
        </w:r>
        <w:r w:rsidR="006F18AF">
          <w:rPr>
            <w:noProof/>
            <w:webHidden/>
          </w:rPr>
          <w:tab/>
        </w:r>
        <w:r w:rsidR="00AB6956">
          <w:rPr>
            <w:noProof/>
            <w:webHidden/>
          </w:rPr>
          <w:fldChar w:fldCharType="begin"/>
        </w:r>
        <w:r w:rsidR="006F18AF">
          <w:rPr>
            <w:noProof/>
            <w:webHidden/>
          </w:rPr>
          <w:instrText xml:space="preserve"> PAGEREF _Toc475439757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758" w:history="1">
        <w:r w:rsidR="006F18AF" w:rsidRPr="00BA12DD">
          <w:rPr>
            <w:rStyle w:val="ab"/>
            <w:rFonts w:ascii="仿宋_GB2312" w:eastAsia="仿宋_GB2312" w:hAnsi="Cambria"/>
            <w:noProof/>
          </w:rPr>
          <w:t xml:space="preserve">5.1 </w:t>
        </w:r>
        <w:r w:rsidR="006F18AF" w:rsidRPr="00BA12DD">
          <w:rPr>
            <w:rStyle w:val="ab"/>
            <w:rFonts w:ascii="仿宋_GB2312" w:eastAsia="仿宋_GB2312" w:hAnsi="Cambria" w:hint="eastAsia"/>
            <w:noProof/>
          </w:rPr>
          <w:t>开发时间要求</w:t>
        </w:r>
        <w:r w:rsidR="006F18AF">
          <w:rPr>
            <w:noProof/>
            <w:webHidden/>
          </w:rPr>
          <w:tab/>
        </w:r>
        <w:r w:rsidR="00AB6956">
          <w:rPr>
            <w:noProof/>
            <w:webHidden/>
          </w:rPr>
          <w:fldChar w:fldCharType="begin"/>
        </w:r>
        <w:r w:rsidR="006F18AF">
          <w:rPr>
            <w:noProof/>
            <w:webHidden/>
          </w:rPr>
          <w:instrText xml:space="preserve"> PAGEREF _Toc475439758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759" w:history="1">
        <w:r w:rsidR="006F18AF" w:rsidRPr="00BA12DD">
          <w:rPr>
            <w:rStyle w:val="ab"/>
            <w:rFonts w:ascii="仿宋_GB2312" w:eastAsia="仿宋_GB2312" w:hAnsi="Cambria"/>
            <w:noProof/>
          </w:rPr>
          <w:t xml:space="preserve">5.2 </w:t>
        </w:r>
        <w:r w:rsidR="006F18AF" w:rsidRPr="00BA12DD">
          <w:rPr>
            <w:rStyle w:val="ab"/>
            <w:rFonts w:ascii="仿宋_GB2312" w:eastAsia="仿宋_GB2312" w:hAnsi="Cambria" w:hint="eastAsia"/>
            <w:noProof/>
          </w:rPr>
          <w:t>用户验收要求</w:t>
        </w:r>
        <w:r w:rsidR="006F18AF">
          <w:rPr>
            <w:noProof/>
            <w:webHidden/>
          </w:rPr>
          <w:tab/>
        </w:r>
        <w:r w:rsidR="00AB6956">
          <w:rPr>
            <w:noProof/>
            <w:webHidden/>
          </w:rPr>
          <w:fldChar w:fldCharType="begin"/>
        </w:r>
        <w:r w:rsidR="006F18AF">
          <w:rPr>
            <w:noProof/>
            <w:webHidden/>
          </w:rPr>
          <w:instrText xml:space="preserve"> PAGEREF _Toc475439759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11"/>
        <w:tabs>
          <w:tab w:val="right" w:leader="dot" w:pos="8296"/>
        </w:tabs>
        <w:rPr>
          <w:rFonts w:cs="Times New Roman"/>
          <w:b w:val="0"/>
          <w:bCs w:val="0"/>
          <w:caps w:val="0"/>
          <w:noProof/>
          <w:sz w:val="21"/>
          <w:szCs w:val="22"/>
        </w:rPr>
      </w:pPr>
      <w:hyperlink w:anchor="_Toc475439760" w:history="1">
        <w:r w:rsidR="006F18AF" w:rsidRPr="00BA12DD">
          <w:rPr>
            <w:rStyle w:val="ab"/>
            <w:rFonts w:ascii="仿宋_GB2312" w:eastAsia="仿宋_GB2312"/>
            <w:noProof/>
          </w:rPr>
          <w:t>6</w:t>
        </w:r>
        <w:r w:rsidR="006F18AF" w:rsidRPr="00BA12DD">
          <w:rPr>
            <w:rStyle w:val="ab"/>
            <w:rFonts w:ascii="仿宋_GB2312" w:eastAsia="仿宋_GB2312" w:hint="eastAsia"/>
            <w:noProof/>
          </w:rPr>
          <w:t>、附件</w:t>
        </w:r>
        <w:r w:rsidR="006F18AF">
          <w:rPr>
            <w:noProof/>
            <w:webHidden/>
          </w:rPr>
          <w:tab/>
        </w:r>
        <w:r w:rsidR="00AB6956">
          <w:rPr>
            <w:noProof/>
            <w:webHidden/>
          </w:rPr>
          <w:fldChar w:fldCharType="begin"/>
        </w:r>
        <w:r w:rsidR="006F18AF">
          <w:rPr>
            <w:noProof/>
            <w:webHidden/>
          </w:rPr>
          <w:instrText xml:space="preserve"> PAGEREF _Toc475439760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761" w:history="1">
        <w:r w:rsidR="006F18AF" w:rsidRPr="00BA12DD">
          <w:rPr>
            <w:rStyle w:val="ab"/>
            <w:rFonts w:ascii="仿宋_GB2312" w:eastAsia="仿宋_GB2312" w:hAnsi="Cambria"/>
            <w:noProof/>
          </w:rPr>
          <w:t>6.1</w:t>
        </w:r>
        <w:r w:rsidR="006F18AF" w:rsidRPr="00BA12DD">
          <w:rPr>
            <w:rStyle w:val="ab"/>
            <w:rFonts w:ascii="仿宋_GB2312" w:eastAsia="仿宋_GB2312" w:hint="eastAsia"/>
            <w:noProof/>
          </w:rPr>
          <w:t>月度综合评价</w:t>
        </w:r>
        <w:r w:rsidR="006F18AF" w:rsidRPr="00BA12DD">
          <w:rPr>
            <w:rStyle w:val="ab"/>
            <w:rFonts w:eastAsia="仿宋_GB2312" w:hint="eastAsia"/>
            <w:noProof/>
          </w:rPr>
          <w:t>手工打分卡</w:t>
        </w:r>
        <w:r w:rsidR="006F18AF">
          <w:rPr>
            <w:noProof/>
            <w:webHidden/>
          </w:rPr>
          <w:tab/>
        </w:r>
        <w:r w:rsidR="00AB6956">
          <w:rPr>
            <w:noProof/>
            <w:webHidden/>
          </w:rPr>
          <w:fldChar w:fldCharType="begin"/>
        </w:r>
        <w:r w:rsidR="006F18AF">
          <w:rPr>
            <w:noProof/>
            <w:webHidden/>
          </w:rPr>
          <w:instrText xml:space="preserve"> PAGEREF _Toc475439761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Default="00636CC1" w:rsidP="006F18AF">
      <w:pPr>
        <w:pStyle w:val="20"/>
        <w:tabs>
          <w:tab w:val="right" w:leader="dot" w:pos="8296"/>
        </w:tabs>
        <w:rPr>
          <w:rFonts w:cs="Times New Roman"/>
          <w:smallCaps w:val="0"/>
          <w:noProof/>
          <w:sz w:val="21"/>
          <w:szCs w:val="22"/>
        </w:rPr>
      </w:pPr>
      <w:hyperlink w:anchor="_Toc475439762" w:history="1">
        <w:r w:rsidR="006F18AF" w:rsidRPr="00BA12DD">
          <w:rPr>
            <w:rStyle w:val="ab"/>
            <w:rFonts w:ascii="仿宋_GB2312" w:eastAsia="仿宋_GB2312" w:hAnsi="Cambria"/>
            <w:noProof/>
          </w:rPr>
          <w:t>6.2</w:t>
        </w:r>
        <w:r w:rsidR="006F18AF" w:rsidRPr="00BA12DD">
          <w:rPr>
            <w:rStyle w:val="ab"/>
            <w:rFonts w:ascii="仿宋_GB2312" w:eastAsia="仿宋_GB2312" w:hint="eastAsia"/>
            <w:noProof/>
          </w:rPr>
          <w:t>年度综合评价手</w:t>
        </w:r>
        <w:r w:rsidR="006F18AF" w:rsidRPr="00BA12DD">
          <w:rPr>
            <w:rStyle w:val="ab"/>
            <w:rFonts w:eastAsia="仿宋_GB2312" w:hint="eastAsia"/>
            <w:noProof/>
          </w:rPr>
          <w:t>工打分卡</w:t>
        </w:r>
        <w:r w:rsidR="006F18AF">
          <w:rPr>
            <w:noProof/>
            <w:webHidden/>
          </w:rPr>
          <w:tab/>
        </w:r>
        <w:r w:rsidR="00AB6956">
          <w:rPr>
            <w:noProof/>
            <w:webHidden/>
          </w:rPr>
          <w:fldChar w:fldCharType="begin"/>
        </w:r>
        <w:r w:rsidR="006F18AF">
          <w:rPr>
            <w:noProof/>
            <w:webHidden/>
          </w:rPr>
          <w:instrText xml:space="preserve"> PAGEREF _Toc475439762 \h </w:instrText>
        </w:r>
        <w:r w:rsidR="00AB6956">
          <w:rPr>
            <w:noProof/>
            <w:webHidden/>
          </w:rPr>
        </w:r>
        <w:r w:rsidR="00AB6956">
          <w:rPr>
            <w:noProof/>
            <w:webHidden/>
          </w:rPr>
          <w:fldChar w:fldCharType="separate"/>
        </w:r>
        <w:r w:rsidR="006F18AF">
          <w:rPr>
            <w:noProof/>
            <w:webHidden/>
          </w:rPr>
          <w:t>47</w:t>
        </w:r>
        <w:r w:rsidR="00AB6956">
          <w:rPr>
            <w:noProof/>
            <w:webHidden/>
          </w:rPr>
          <w:fldChar w:fldCharType="end"/>
        </w:r>
      </w:hyperlink>
    </w:p>
    <w:p w:rsidR="006F18AF" w:rsidRPr="00FF6958" w:rsidRDefault="00AB6956" w:rsidP="006F18AF">
      <w:pPr>
        <w:pStyle w:val="10"/>
        <w:spacing w:line="240" w:lineRule="auto"/>
        <w:rPr>
          <w:rFonts w:eastAsia="仿宋_GB2312"/>
        </w:rPr>
      </w:pPr>
      <w:r>
        <w:rPr>
          <w:rFonts w:eastAsia="仿宋_GB2312"/>
        </w:rPr>
        <w:fldChar w:fldCharType="end"/>
      </w:r>
      <w:r w:rsidR="006F18AF">
        <w:rPr>
          <w:rFonts w:eastAsia="仿宋_GB2312"/>
        </w:rPr>
        <w:br w:type="page"/>
      </w:r>
      <w:bookmarkStart w:id="8" w:name="_Toc475439686"/>
      <w:r w:rsidR="006F18AF" w:rsidRPr="00FF6958">
        <w:rPr>
          <w:rFonts w:eastAsia="仿宋_GB2312"/>
        </w:rPr>
        <w:lastRenderedPageBreak/>
        <w:t>1</w:t>
      </w:r>
      <w:r w:rsidR="006F18AF" w:rsidRPr="00FF6958">
        <w:rPr>
          <w:rFonts w:eastAsia="仿宋_GB2312"/>
        </w:rPr>
        <w:t>、引言</w:t>
      </w:r>
      <w:bookmarkEnd w:id="8"/>
    </w:p>
    <w:p w:rsidR="006F18AF" w:rsidRPr="00FF6958" w:rsidRDefault="006F18AF" w:rsidP="006F18AF">
      <w:pPr>
        <w:pStyle w:val="2"/>
        <w:spacing w:line="240" w:lineRule="auto"/>
        <w:rPr>
          <w:rFonts w:ascii="Times New Roman" w:eastAsia="仿宋_GB2312" w:hAnsi="Times New Roman"/>
        </w:rPr>
      </w:pPr>
      <w:bookmarkStart w:id="9" w:name="_Toc475439687"/>
      <w:r w:rsidRPr="00FF6958">
        <w:rPr>
          <w:rFonts w:ascii="Times New Roman" w:eastAsia="仿宋_GB2312" w:hAnsi="Times New Roman"/>
        </w:rPr>
        <w:t>1.1</w:t>
      </w:r>
      <w:r w:rsidRPr="00FF6958">
        <w:rPr>
          <w:rFonts w:ascii="Times New Roman" w:eastAsia="仿宋_GB2312" w:hAnsi="Times New Roman"/>
        </w:rPr>
        <w:t>目的</w:t>
      </w:r>
      <w:bookmarkEnd w:id="9"/>
    </w:p>
    <w:p w:rsidR="006F18AF" w:rsidRPr="00FF6958" w:rsidRDefault="006F18AF" w:rsidP="006F18AF">
      <w:pPr>
        <w:rPr>
          <w:rFonts w:eastAsia="仿宋_GB2312"/>
          <w:sz w:val="28"/>
          <w:szCs w:val="28"/>
        </w:rPr>
      </w:pPr>
      <w:r w:rsidRPr="00FF6958">
        <w:rPr>
          <w:rFonts w:eastAsia="仿宋_GB2312"/>
          <w:sz w:val="30"/>
          <w:szCs w:val="30"/>
        </w:rPr>
        <w:t xml:space="preserve">  </w:t>
      </w:r>
      <w:r w:rsidRPr="00FF6958">
        <w:rPr>
          <w:rFonts w:eastAsia="仿宋_GB2312"/>
          <w:sz w:val="28"/>
          <w:szCs w:val="28"/>
        </w:rPr>
        <w:t xml:space="preserve">  </w:t>
      </w:r>
      <w:r w:rsidRPr="00FF6958">
        <w:rPr>
          <w:rFonts w:eastAsia="仿宋_GB2312"/>
          <w:sz w:val="28"/>
          <w:szCs w:val="28"/>
        </w:rPr>
        <w:t>在原有结算参与机构</w:t>
      </w:r>
      <w:r>
        <w:rPr>
          <w:rFonts w:eastAsia="仿宋_GB2312"/>
          <w:sz w:val="28"/>
          <w:szCs w:val="28"/>
        </w:rPr>
        <w:t>管理平台基础上，增设结算参与人综合评价模块，实现综合评价</w:t>
      </w:r>
      <w:r w:rsidRPr="00FF6958">
        <w:rPr>
          <w:rFonts w:eastAsia="仿宋_GB2312"/>
          <w:sz w:val="28"/>
          <w:szCs w:val="28"/>
        </w:rPr>
        <w:t>的电子化。</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为了让使用用户与软件开发者双方对系统的初始规定有一个共同的理解，使之成为整个开发工作的基础，特编写本业务需求说明书。本文档主要从业务的角度对需求进行细致描述，明确业务</w:t>
      </w:r>
      <w:r>
        <w:rPr>
          <w:rFonts w:eastAsia="仿宋_GB2312"/>
          <w:sz w:val="28"/>
          <w:szCs w:val="28"/>
        </w:rPr>
        <w:t>处理范围，并对要实现的功能</w:t>
      </w:r>
      <w:r>
        <w:rPr>
          <w:rFonts w:eastAsia="仿宋_GB2312" w:hint="eastAsia"/>
          <w:sz w:val="28"/>
          <w:szCs w:val="28"/>
        </w:rPr>
        <w:t>、</w:t>
      </w:r>
      <w:r w:rsidRPr="00FF6958">
        <w:rPr>
          <w:rFonts w:eastAsia="仿宋_GB2312"/>
          <w:sz w:val="28"/>
          <w:szCs w:val="28"/>
        </w:rPr>
        <w:t>输入的数据和输出的结果进行描述，力求准确、清晰、完整的阐明用户的需求，使业务需求易于理解、无二义性、可衡量。</w:t>
      </w:r>
    </w:p>
    <w:p w:rsidR="006F18AF" w:rsidRPr="00FF6958" w:rsidRDefault="006F18AF" w:rsidP="006F18AF">
      <w:pPr>
        <w:rPr>
          <w:rFonts w:eastAsia="仿宋_GB2312"/>
          <w:sz w:val="30"/>
          <w:szCs w:val="30"/>
        </w:rPr>
      </w:pPr>
    </w:p>
    <w:p w:rsidR="006F18AF" w:rsidRPr="00FF6958" w:rsidRDefault="006F18AF" w:rsidP="006F18AF">
      <w:pPr>
        <w:pStyle w:val="2"/>
        <w:spacing w:line="240" w:lineRule="auto"/>
        <w:rPr>
          <w:rFonts w:ascii="Times New Roman" w:eastAsia="仿宋_GB2312" w:hAnsi="Times New Roman"/>
        </w:rPr>
      </w:pPr>
      <w:bookmarkStart w:id="10" w:name="_Toc475439688"/>
      <w:r w:rsidRPr="00FF6958">
        <w:rPr>
          <w:rFonts w:ascii="Times New Roman" w:eastAsia="仿宋_GB2312" w:hAnsi="Times New Roman"/>
        </w:rPr>
        <w:t>1.2</w:t>
      </w:r>
      <w:r w:rsidRPr="00FF6958">
        <w:rPr>
          <w:rFonts w:ascii="Times New Roman" w:eastAsia="仿宋_GB2312" w:hAnsi="Times New Roman"/>
        </w:rPr>
        <w:t>范围</w:t>
      </w:r>
      <w:bookmarkEnd w:id="10"/>
    </w:p>
    <w:p w:rsidR="006F18AF" w:rsidRPr="00FF6958" w:rsidRDefault="006F18AF" w:rsidP="006F18AF">
      <w:pPr>
        <w:ind w:firstLineChars="200" w:firstLine="560"/>
        <w:rPr>
          <w:rFonts w:eastAsia="仿宋_GB2312"/>
          <w:sz w:val="28"/>
          <w:szCs w:val="28"/>
        </w:rPr>
      </w:pPr>
      <w:r w:rsidRPr="00FF6958">
        <w:rPr>
          <w:rFonts w:eastAsia="仿宋_GB2312"/>
          <w:sz w:val="28"/>
          <w:szCs w:val="28"/>
        </w:rPr>
        <w:t>本文档作为业务需求说明书，适用于结算参与人综合评价模块进行需求分析时使</w:t>
      </w:r>
      <w:r>
        <w:rPr>
          <w:rFonts w:eastAsia="仿宋_GB2312"/>
          <w:sz w:val="28"/>
          <w:szCs w:val="28"/>
        </w:rPr>
        <w:t>用。本文档的预期读者为：总部结算管理部、信息管理部</w:t>
      </w:r>
      <w:r>
        <w:rPr>
          <w:rFonts w:eastAsia="仿宋_GB2312" w:hint="eastAsia"/>
          <w:sz w:val="28"/>
          <w:szCs w:val="28"/>
        </w:rPr>
        <w:t>、</w:t>
      </w:r>
      <w:r>
        <w:rPr>
          <w:rFonts w:eastAsia="仿宋_GB2312"/>
          <w:sz w:val="28"/>
          <w:szCs w:val="28"/>
        </w:rPr>
        <w:t>技术开发部、</w:t>
      </w:r>
      <w:r>
        <w:rPr>
          <w:rFonts w:eastAsia="仿宋_GB2312" w:hint="eastAsia"/>
          <w:sz w:val="28"/>
          <w:szCs w:val="28"/>
        </w:rPr>
        <w:t>系统运行部以及</w:t>
      </w:r>
      <w:r w:rsidRPr="00FF6958">
        <w:rPr>
          <w:rFonts w:eastAsia="仿宋_GB2312"/>
          <w:sz w:val="28"/>
          <w:szCs w:val="28"/>
        </w:rPr>
        <w:t>京</w:t>
      </w:r>
      <w:r>
        <w:rPr>
          <w:rFonts w:eastAsia="仿宋_GB2312" w:hint="eastAsia"/>
          <w:sz w:val="28"/>
          <w:szCs w:val="28"/>
        </w:rPr>
        <w:t>、</w:t>
      </w:r>
      <w:r w:rsidRPr="00FF6958">
        <w:rPr>
          <w:rFonts w:eastAsia="仿宋_GB2312"/>
          <w:sz w:val="28"/>
          <w:szCs w:val="28"/>
        </w:rPr>
        <w:t>沪</w:t>
      </w:r>
      <w:r>
        <w:rPr>
          <w:rFonts w:eastAsia="仿宋_GB2312" w:hint="eastAsia"/>
          <w:sz w:val="28"/>
          <w:szCs w:val="28"/>
        </w:rPr>
        <w:t>、</w:t>
      </w:r>
      <w:r w:rsidRPr="00FF6958">
        <w:rPr>
          <w:rFonts w:eastAsia="仿宋_GB2312"/>
          <w:sz w:val="28"/>
          <w:szCs w:val="28"/>
        </w:rPr>
        <w:t>深分公司结算业务部。</w:t>
      </w:r>
    </w:p>
    <w:p w:rsidR="006F18AF" w:rsidRPr="00FF6958" w:rsidRDefault="006F18AF" w:rsidP="006F18AF"/>
    <w:p w:rsidR="006F18AF" w:rsidRPr="00FF6958" w:rsidRDefault="006F18AF" w:rsidP="006F18AF">
      <w:pPr>
        <w:pStyle w:val="2"/>
        <w:spacing w:line="360" w:lineRule="auto"/>
        <w:rPr>
          <w:rFonts w:ascii="Times New Roman" w:eastAsia="仿宋_GB2312" w:hAnsi="Times New Roman"/>
        </w:rPr>
      </w:pPr>
      <w:bookmarkStart w:id="11" w:name="_Toc475439689"/>
      <w:r w:rsidRPr="00FF6958">
        <w:rPr>
          <w:rFonts w:ascii="Times New Roman" w:eastAsia="仿宋_GB2312" w:hAnsi="Times New Roman"/>
        </w:rPr>
        <w:t>1.3</w:t>
      </w:r>
      <w:r w:rsidRPr="00FF6958">
        <w:rPr>
          <w:rFonts w:ascii="Times New Roman" w:eastAsia="仿宋_GB2312" w:hAnsi="Times New Roman"/>
        </w:rPr>
        <w:t>定义和术语</w:t>
      </w:r>
      <w:bookmarkEnd w:id="11"/>
    </w:p>
    <w:p w:rsidR="006F18AF" w:rsidRPr="00FF6958" w:rsidRDefault="006F18AF" w:rsidP="006F18AF">
      <w:pPr>
        <w:tabs>
          <w:tab w:val="num" w:pos="1980"/>
          <w:tab w:val="num" w:pos="2271"/>
        </w:tabs>
        <w:adjustRightInd w:val="0"/>
        <w:snapToGrid w:val="0"/>
        <w:spacing w:line="360" w:lineRule="auto"/>
        <w:ind w:firstLineChars="200" w:firstLine="560"/>
        <w:rPr>
          <w:rFonts w:eastAsia="仿宋_GB2312"/>
          <w:sz w:val="28"/>
          <w:szCs w:val="28"/>
        </w:rPr>
      </w:pPr>
      <w:r w:rsidRPr="00FF6958">
        <w:rPr>
          <w:rFonts w:eastAsia="仿宋_GB2312"/>
          <w:sz w:val="28"/>
          <w:szCs w:val="28"/>
        </w:rPr>
        <w:t>结算参与人：主要是指纳入本公司结算参与人管理的、直接参与本公司组织的证券和资金清算交收，并承担最终交收责任的证券公司、商业银行、信托、财务公司、资产管理管理公司、保险公司、境外代理机构等机构。结算参与人分为</w:t>
      </w:r>
      <w:r w:rsidRPr="00FF6958">
        <w:rPr>
          <w:rFonts w:eastAsia="仿宋_GB2312"/>
          <w:sz w:val="28"/>
          <w:szCs w:val="28"/>
        </w:rPr>
        <w:t>“</w:t>
      </w:r>
      <w:r w:rsidRPr="00FF6958">
        <w:rPr>
          <w:rFonts w:eastAsia="仿宋_GB2312"/>
          <w:sz w:val="28"/>
          <w:szCs w:val="28"/>
        </w:rPr>
        <w:t>证券公司类结算参与人</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银行类</w:t>
      </w:r>
      <w:r w:rsidRPr="00FF6958">
        <w:rPr>
          <w:rFonts w:eastAsia="仿宋_GB2312"/>
          <w:sz w:val="28"/>
          <w:szCs w:val="28"/>
        </w:rPr>
        <w:lastRenderedPageBreak/>
        <w:t>结算参与人</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其他类结算参与人</w:t>
      </w:r>
      <w:r w:rsidRPr="00FF6958">
        <w:rPr>
          <w:rFonts w:eastAsia="仿宋_GB2312"/>
          <w:sz w:val="28"/>
          <w:szCs w:val="28"/>
        </w:rPr>
        <w:t>”</w:t>
      </w:r>
      <w:r w:rsidRPr="00FF6958">
        <w:rPr>
          <w:rFonts w:eastAsia="仿宋_GB2312"/>
          <w:sz w:val="28"/>
          <w:szCs w:val="28"/>
        </w:rPr>
        <w:t>三类。</w:t>
      </w:r>
      <w:r>
        <w:rPr>
          <w:rFonts w:eastAsia="仿宋_GB2312" w:hint="eastAsia"/>
          <w:sz w:val="28"/>
          <w:szCs w:val="28"/>
        </w:rPr>
        <w:t>TA</w:t>
      </w:r>
      <w:r>
        <w:rPr>
          <w:rFonts w:eastAsia="仿宋_GB2312" w:hint="eastAsia"/>
          <w:sz w:val="28"/>
          <w:szCs w:val="28"/>
        </w:rPr>
        <w:t>系统参与人不算作结算参与人。</w:t>
      </w:r>
    </w:p>
    <w:p w:rsidR="006F18AF" w:rsidRPr="00FF6958" w:rsidRDefault="006F18AF" w:rsidP="006F18AF">
      <w:pPr>
        <w:tabs>
          <w:tab w:val="num" w:pos="1980"/>
          <w:tab w:val="num" w:pos="2271"/>
        </w:tabs>
        <w:adjustRightInd w:val="0"/>
        <w:snapToGrid w:val="0"/>
        <w:rPr>
          <w:rFonts w:eastAsia="仿宋_GB2312"/>
          <w:sz w:val="28"/>
          <w:szCs w:val="28"/>
        </w:rPr>
      </w:pPr>
    </w:p>
    <w:p w:rsidR="006F18AF" w:rsidRPr="00FF6958" w:rsidRDefault="006F18AF" w:rsidP="006F18AF">
      <w:pPr>
        <w:pStyle w:val="2"/>
        <w:spacing w:line="240" w:lineRule="auto"/>
        <w:rPr>
          <w:rFonts w:ascii="Times New Roman" w:eastAsia="仿宋_GB2312" w:hAnsi="Times New Roman"/>
        </w:rPr>
      </w:pPr>
      <w:bookmarkStart w:id="12" w:name="_Toc475439690"/>
      <w:r w:rsidRPr="00FF6958">
        <w:rPr>
          <w:rFonts w:ascii="Times New Roman" w:eastAsia="仿宋_GB2312" w:hAnsi="Times New Roman"/>
        </w:rPr>
        <w:t>1.4</w:t>
      </w:r>
      <w:r w:rsidRPr="00FF6958">
        <w:rPr>
          <w:rFonts w:ascii="Times New Roman" w:eastAsia="仿宋_GB2312" w:hAnsi="Times New Roman"/>
        </w:rPr>
        <w:t>参考资料</w:t>
      </w:r>
      <w:bookmarkEnd w:id="12"/>
    </w:p>
    <w:p w:rsidR="006F18AF" w:rsidRPr="00FF6958" w:rsidRDefault="006F18AF" w:rsidP="006F18AF">
      <w:pPr>
        <w:rPr>
          <w:rFonts w:eastAsia="仿宋_GB2312"/>
          <w:sz w:val="28"/>
          <w:szCs w:val="28"/>
        </w:rPr>
      </w:pPr>
      <w:r w:rsidRPr="00FF6958">
        <w:rPr>
          <w:rFonts w:eastAsia="仿宋_GB2312"/>
          <w:sz w:val="28"/>
          <w:szCs w:val="28"/>
        </w:rPr>
        <w:t xml:space="preserve">1. </w:t>
      </w:r>
      <w:r w:rsidRPr="00FF6958">
        <w:rPr>
          <w:rFonts w:eastAsia="仿宋_GB2312"/>
          <w:sz w:val="28"/>
          <w:szCs w:val="28"/>
        </w:rPr>
        <w:t>《结算参与机构管理平台详细需求（终稿）》</w:t>
      </w:r>
    </w:p>
    <w:p w:rsidR="006F18AF" w:rsidRPr="00FF6958" w:rsidRDefault="006F18AF" w:rsidP="006F18AF">
      <w:pPr>
        <w:rPr>
          <w:rFonts w:eastAsia="仿宋_GB2312"/>
          <w:sz w:val="28"/>
          <w:szCs w:val="28"/>
        </w:rPr>
      </w:pPr>
      <w:r w:rsidRPr="00FF6958">
        <w:rPr>
          <w:rFonts w:eastAsia="仿宋_GB2312"/>
          <w:sz w:val="28"/>
          <w:szCs w:val="28"/>
        </w:rPr>
        <w:t xml:space="preserve">2. </w:t>
      </w:r>
      <w:r w:rsidRPr="00FF6958">
        <w:rPr>
          <w:rFonts w:eastAsia="仿宋_GB2312"/>
          <w:sz w:val="28"/>
          <w:szCs w:val="28"/>
        </w:rPr>
        <w:t>《结算参与人管理工作指引（</w:t>
      </w:r>
      <w:r w:rsidRPr="00FF6958">
        <w:rPr>
          <w:rFonts w:eastAsia="仿宋_GB2312"/>
          <w:sz w:val="28"/>
          <w:szCs w:val="28"/>
        </w:rPr>
        <w:t>2017</w:t>
      </w:r>
      <w:r w:rsidRPr="00FF6958">
        <w:rPr>
          <w:rFonts w:eastAsia="仿宋_GB2312"/>
          <w:sz w:val="28"/>
          <w:szCs w:val="28"/>
        </w:rPr>
        <w:t>年修订版）》</w:t>
      </w:r>
    </w:p>
    <w:p w:rsidR="006F18AF" w:rsidRPr="00FF6958" w:rsidRDefault="006F18AF" w:rsidP="006F18AF">
      <w:pPr>
        <w:rPr>
          <w:rFonts w:eastAsia="仿宋_GB2312"/>
          <w:sz w:val="28"/>
          <w:szCs w:val="28"/>
        </w:rPr>
      </w:pPr>
    </w:p>
    <w:p w:rsidR="006F18AF" w:rsidRPr="00FF6958" w:rsidRDefault="006F18AF" w:rsidP="006F18AF">
      <w:pPr>
        <w:pStyle w:val="10"/>
        <w:spacing w:line="240" w:lineRule="auto"/>
        <w:rPr>
          <w:rFonts w:eastAsia="仿宋_GB2312"/>
        </w:rPr>
      </w:pPr>
      <w:bookmarkStart w:id="13" w:name="_Toc475439691"/>
      <w:r w:rsidRPr="00FF6958">
        <w:rPr>
          <w:rFonts w:eastAsia="仿宋_GB2312"/>
        </w:rPr>
        <w:t>2</w:t>
      </w:r>
      <w:r w:rsidRPr="00FF6958">
        <w:rPr>
          <w:rFonts w:eastAsia="仿宋_GB2312"/>
        </w:rPr>
        <w:t>、需求概述</w:t>
      </w:r>
      <w:bookmarkEnd w:id="13"/>
    </w:p>
    <w:p w:rsidR="006F18AF" w:rsidRPr="00FF6958" w:rsidRDefault="006F18AF" w:rsidP="006F18AF">
      <w:pPr>
        <w:pStyle w:val="2"/>
        <w:spacing w:line="240" w:lineRule="auto"/>
        <w:rPr>
          <w:rFonts w:ascii="Times New Roman" w:eastAsia="仿宋_GB2312" w:hAnsi="Times New Roman"/>
        </w:rPr>
      </w:pPr>
      <w:bookmarkStart w:id="14" w:name="_Toc475439692"/>
      <w:r w:rsidRPr="00FF6958">
        <w:rPr>
          <w:rFonts w:ascii="Times New Roman" w:eastAsia="仿宋_GB2312" w:hAnsi="Times New Roman"/>
        </w:rPr>
        <w:t>2.1</w:t>
      </w:r>
      <w:r w:rsidRPr="00FF6958">
        <w:rPr>
          <w:rFonts w:ascii="Times New Roman" w:eastAsia="仿宋_GB2312" w:hAnsi="Times New Roman"/>
        </w:rPr>
        <w:t>需求提出背景</w:t>
      </w:r>
      <w:bookmarkEnd w:id="14"/>
    </w:p>
    <w:p w:rsidR="006F18AF" w:rsidRPr="00FF6958" w:rsidRDefault="006F18AF" w:rsidP="006F18AF">
      <w:pPr>
        <w:rPr>
          <w:rFonts w:eastAsia="仿宋_GB2312"/>
          <w:sz w:val="28"/>
          <w:szCs w:val="28"/>
        </w:rPr>
      </w:pPr>
      <w:r w:rsidRPr="00FF6958">
        <w:rPr>
          <w:rFonts w:eastAsia="仿宋_GB2312"/>
          <w:sz w:val="30"/>
          <w:szCs w:val="30"/>
        </w:rPr>
        <w:t xml:space="preserve">  </w:t>
      </w:r>
      <w:r w:rsidRPr="00FF6958">
        <w:rPr>
          <w:rFonts w:eastAsia="仿宋_GB2312"/>
          <w:sz w:val="28"/>
          <w:szCs w:val="28"/>
        </w:rPr>
        <w:t xml:space="preserve">  </w:t>
      </w:r>
      <w:r w:rsidRPr="00FF6958">
        <w:rPr>
          <w:rFonts w:eastAsia="仿宋_GB2312"/>
          <w:sz w:val="28"/>
          <w:szCs w:val="28"/>
        </w:rPr>
        <w:t>为落实《结算参与人管理工作指引（</w:t>
      </w:r>
      <w:r w:rsidRPr="00FF6958">
        <w:rPr>
          <w:rFonts w:eastAsia="仿宋_GB2312"/>
          <w:sz w:val="28"/>
          <w:szCs w:val="28"/>
        </w:rPr>
        <w:t>2017</w:t>
      </w:r>
      <w:r w:rsidRPr="00FF6958">
        <w:rPr>
          <w:rFonts w:eastAsia="仿宋_GB2312"/>
          <w:sz w:val="28"/>
          <w:szCs w:val="28"/>
        </w:rPr>
        <w:t>年修订版）》中有关结算参与人综合评价的相关内容，现申请在结算参与机构管理平台上新增加结算参与人综合评价模块，用于收集、计算、公布《指引》涉及的月度评价及年度评价的相关数据及信息。</w:t>
      </w:r>
    </w:p>
    <w:p w:rsidR="006F18AF" w:rsidRPr="00FF6958" w:rsidRDefault="006F18AF" w:rsidP="006F18AF">
      <w:pPr>
        <w:ind w:firstLineChars="200" w:firstLine="560"/>
        <w:rPr>
          <w:rFonts w:eastAsia="仿宋_GB2312"/>
          <w:sz w:val="28"/>
          <w:szCs w:val="28"/>
        </w:rPr>
      </w:pPr>
    </w:p>
    <w:p w:rsidR="006F18AF" w:rsidRPr="00FF6958" w:rsidRDefault="006F18AF" w:rsidP="006F18AF">
      <w:pPr>
        <w:pStyle w:val="2"/>
        <w:spacing w:line="240" w:lineRule="auto"/>
        <w:rPr>
          <w:rFonts w:ascii="Times New Roman" w:eastAsia="仿宋_GB2312" w:hAnsi="Times New Roman"/>
        </w:rPr>
      </w:pPr>
      <w:bookmarkStart w:id="15" w:name="_Toc475439693"/>
      <w:r w:rsidRPr="00FF6958">
        <w:rPr>
          <w:rFonts w:ascii="Times New Roman" w:eastAsia="仿宋_GB2312" w:hAnsi="Times New Roman"/>
        </w:rPr>
        <w:t>2.2</w:t>
      </w:r>
      <w:r w:rsidRPr="00FF6958">
        <w:rPr>
          <w:rFonts w:ascii="Times New Roman" w:eastAsia="仿宋_GB2312" w:hAnsi="Times New Roman"/>
        </w:rPr>
        <w:t>需求总述</w:t>
      </w:r>
      <w:bookmarkEnd w:id="15"/>
    </w:p>
    <w:p w:rsidR="006F18AF" w:rsidRPr="00FF6958" w:rsidRDefault="006F18AF" w:rsidP="006F18AF">
      <w:pPr>
        <w:rPr>
          <w:rFonts w:eastAsia="仿宋_GB2312"/>
          <w:sz w:val="28"/>
          <w:szCs w:val="28"/>
        </w:rPr>
      </w:pPr>
      <w:r w:rsidRPr="00FF6958">
        <w:rPr>
          <w:rFonts w:eastAsia="仿宋_GB2312"/>
          <w:sz w:val="28"/>
          <w:szCs w:val="28"/>
        </w:rPr>
        <w:t xml:space="preserve">    </w:t>
      </w:r>
      <w:r w:rsidRPr="00FF6958">
        <w:rPr>
          <w:rFonts w:eastAsia="仿宋_GB2312"/>
          <w:sz w:val="28"/>
          <w:szCs w:val="28"/>
        </w:rPr>
        <w:t>新增结算参与人综合评价模块，主要用于实现以下内容：</w:t>
      </w:r>
    </w:p>
    <w:p w:rsidR="006F18AF" w:rsidRPr="00FF6958" w:rsidRDefault="006F18AF" w:rsidP="006F18AF">
      <w:pPr>
        <w:ind w:firstLineChars="200" w:firstLine="560"/>
        <w:rPr>
          <w:rFonts w:eastAsia="仿宋_GB2312"/>
          <w:sz w:val="28"/>
          <w:szCs w:val="28"/>
        </w:rPr>
      </w:pPr>
      <w:r>
        <w:rPr>
          <w:rFonts w:eastAsia="仿宋_GB2312"/>
          <w:sz w:val="28"/>
          <w:szCs w:val="28"/>
        </w:rPr>
        <w:t>第一，实现综合评价过程的自动化。通过将模块与数据仓库</w:t>
      </w:r>
      <w:r>
        <w:rPr>
          <w:rFonts w:eastAsia="仿宋_GB2312" w:hint="eastAsia"/>
          <w:sz w:val="28"/>
          <w:szCs w:val="28"/>
        </w:rPr>
        <w:t>、</w:t>
      </w:r>
      <w:r w:rsidRPr="00FF6958">
        <w:rPr>
          <w:rFonts w:eastAsia="仿宋_GB2312"/>
          <w:sz w:val="28"/>
          <w:szCs w:val="28"/>
        </w:rPr>
        <w:t>CISP</w:t>
      </w:r>
      <w:r w:rsidRPr="00FF6958">
        <w:rPr>
          <w:rFonts w:eastAsia="仿宋_GB2312"/>
          <w:sz w:val="28"/>
          <w:szCs w:val="28"/>
        </w:rPr>
        <w:t>等系统对接，实现有关数据提取的电子化；通过内置后台程序，实现有关分数计算的电子化；通过调控分数规则，实现评价等级生成的电子化、规范化、系统化。</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lastRenderedPageBreak/>
        <w:t>第二，实现中国结算与结算参与机构之间的信息共享与交换，使得结算参与机构可以在结算参与人管理平台上查看其综合评价的得分与评级。</w:t>
      </w:r>
    </w:p>
    <w:p w:rsidR="006F18AF" w:rsidRPr="00FF6958" w:rsidRDefault="006F18AF" w:rsidP="006F18AF"/>
    <w:p w:rsidR="006F18AF" w:rsidRPr="00FF6958" w:rsidRDefault="006F18AF" w:rsidP="006F18AF">
      <w:pPr>
        <w:pStyle w:val="10"/>
        <w:spacing w:line="240" w:lineRule="auto"/>
        <w:rPr>
          <w:rFonts w:eastAsia="仿宋_GB2312"/>
        </w:rPr>
      </w:pPr>
      <w:bookmarkStart w:id="16" w:name="_Toc475439694"/>
      <w:r w:rsidRPr="00FF6958">
        <w:rPr>
          <w:rFonts w:eastAsia="仿宋_GB2312"/>
        </w:rPr>
        <w:t>3</w:t>
      </w:r>
      <w:r w:rsidRPr="00FF6958">
        <w:rPr>
          <w:rFonts w:eastAsia="仿宋_GB2312"/>
        </w:rPr>
        <w:t>、需求描述</w:t>
      </w:r>
      <w:bookmarkEnd w:id="16"/>
    </w:p>
    <w:p w:rsidR="006F18AF" w:rsidRPr="00FF6958" w:rsidRDefault="006F18AF" w:rsidP="006F18AF">
      <w:pPr>
        <w:pStyle w:val="2"/>
        <w:spacing w:line="240" w:lineRule="auto"/>
        <w:rPr>
          <w:rFonts w:ascii="Times New Roman" w:eastAsia="仿宋_GB2312" w:hAnsi="Times New Roman"/>
        </w:rPr>
      </w:pPr>
      <w:bookmarkStart w:id="17" w:name="_Toc475439695"/>
      <w:r w:rsidRPr="00FF6958">
        <w:rPr>
          <w:rFonts w:ascii="Times New Roman" w:eastAsia="仿宋_GB2312" w:hAnsi="Times New Roman"/>
        </w:rPr>
        <w:t>3.1</w:t>
      </w:r>
      <w:r w:rsidRPr="00FF6958">
        <w:rPr>
          <w:rFonts w:ascii="Times New Roman" w:eastAsia="仿宋_GB2312" w:hAnsi="Times New Roman"/>
        </w:rPr>
        <w:t>需求功能架构规划</w:t>
      </w:r>
      <w:bookmarkEnd w:id="17"/>
    </w:p>
    <w:p w:rsidR="006F18AF" w:rsidRDefault="006F18AF" w:rsidP="006F18AF">
      <w:pPr>
        <w:ind w:firstLineChars="200" w:firstLine="560"/>
        <w:rPr>
          <w:rFonts w:eastAsia="仿宋_GB2312"/>
          <w:sz w:val="28"/>
          <w:szCs w:val="28"/>
        </w:rPr>
      </w:pPr>
      <w:r w:rsidRPr="00FF6958">
        <w:rPr>
          <w:rFonts w:eastAsia="仿宋_GB2312"/>
          <w:sz w:val="28"/>
          <w:szCs w:val="28"/>
        </w:rPr>
        <w:t>综合评价相关应用应添加在现有菜单，通过菜单进入结算参与人综合评价模块。模块下属菜单上应包括如下</w:t>
      </w:r>
      <w:r>
        <w:rPr>
          <w:rFonts w:eastAsia="仿宋_GB2312" w:hint="eastAsia"/>
          <w:sz w:val="28"/>
          <w:szCs w:val="28"/>
        </w:rPr>
        <w:t>6</w:t>
      </w:r>
      <w:r>
        <w:rPr>
          <w:rFonts w:eastAsia="仿宋_GB2312"/>
          <w:sz w:val="28"/>
          <w:szCs w:val="28"/>
        </w:rPr>
        <w:t>项子菜单：月度综合评价输入</w:t>
      </w:r>
      <w:r>
        <w:rPr>
          <w:rFonts w:eastAsia="仿宋_GB2312" w:hint="eastAsia"/>
          <w:sz w:val="28"/>
          <w:szCs w:val="28"/>
        </w:rPr>
        <w:t>、</w:t>
      </w:r>
      <w:r>
        <w:rPr>
          <w:rFonts w:eastAsia="仿宋_GB2312"/>
          <w:sz w:val="28"/>
          <w:szCs w:val="28"/>
        </w:rPr>
        <w:t>年度综合评价输入</w:t>
      </w:r>
      <w:r>
        <w:rPr>
          <w:rFonts w:eastAsia="仿宋_GB2312" w:hint="eastAsia"/>
          <w:sz w:val="28"/>
          <w:szCs w:val="28"/>
        </w:rPr>
        <w:t>、</w:t>
      </w:r>
      <w:r>
        <w:rPr>
          <w:rFonts w:eastAsia="仿宋_GB2312"/>
          <w:sz w:val="28"/>
          <w:szCs w:val="28"/>
        </w:rPr>
        <w:t>月度综合评价输出</w:t>
      </w:r>
      <w:r>
        <w:rPr>
          <w:rFonts w:eastAsia="仿宋_GB2312" w:hint="eastAsia"/>
          <w:sz w:val="28"/>
          <w:szCs w:val="28"/>
        </w:rPr>
        <w:t>、</w:t>
      </w:r>
      <w:r w:rsidRPr="00FF6958">
        <w:rPr>
          <w:rFonts w:eastAsia="仿宋_GB2312"/>
          <w:sz w:val="28"/>
          <w:szCs w:val="28"/>
        </w:rPr>
        <w:t>年度综合评价输出</w:t>
      </w:r>
      <w:r>
        <w:rPr>
          <w:rFonts w:eastAsia="仿宋_GB2312" w:hint="eastAsia"/>
          <w:sz w:val="28"/>
          <w:szCs w:val="28"/>
        </w:rPr>
        <w:t>、月度综合评价结果以及年度综合评价结果。</w:t>
      </w:r>
    </w:p>
    <w:p w:rsidR="006F18AF" w:rsidRPr="00FF6958" w:rsidRDefault="006F18AF" w:rsidP="006F18AF">
      <w:pPr>
        <w:ind w:firstLineChars="200" w:firstLine="560"/>
        <w:rPr>
          <w:rFonts w:eastAsia="仿宋_GB2312"/>
          <w:sz w:val="28"/>
          <w:szCs w:val="28"/>
        </w:rPr>
      </w:pPr>
      <w:r>
        <w:rPr>
          <w:rFonts w:eastAsia="仿宋_GB2312"/>
          <w:sz w:val="28"/>
          <w:szCs w:val="28"/>
        </w:rPr>
        <w:t>月度综合评价输入</w:t>
      </w:r>
      <w:r>
        <w:rPr>
          <w:rFonts w:eastAsia="仿宋_GB2312" w:hint="eastAsia"/>
          <w:sz w:val="28"/>
          <w:szCs w:val="28"/>
        </w:rPr>
        <w:t>和</w:t>
      </w:r>
      <w:r>
        <w:rPr>
          <w:rFonts w:eastAsia="仿宋_GB2312"/>
          <w:sz w:val="28"/>
          <w:szCs w:val="28"/>
        </w:rPr>
        <w:t>年度综合评价输入包括可下拉式选择内容</w:t>
      </w:r>
      <w:r>
        <w:rPr>
          <w:rFonts w:eastAsia="仿宋_GB2312" w:hint="eastAsia"/>
          <w:sz w:val="28"/>
          <w:szCs w:val="28"/>
        </w:rPr>
        <w:t>、</w:t>
      </w:r>
      <w:r>
        <w:rPr>
          <w:rFonts w:eastAsia="仿宋_GB2312"/>
          <w:sz w:val="28"/>
          <w:szCs w:val="28"/>
        </w:rPr>
        <w:t>手工填写内容</w:t>
      </w:r>
      <w:r>
        <w:rPr>
          <w:rFonts w:eastAsia="仿宋_GB2312" w:hint="eastAsia"/>
          <w:sz w:val="28"/>
          <w:szCs w:val="28"/>
        </w:rPr>
        <w:t>、</w:t>
      </w:r>
      <w:r>
        <w:rPr>
          <w:rFonts w:eastAsia="仿宋_GB2312"/>
          <w:sz w:val="28"/>
          <w:szCs w:val="28"/>
        </w:rPr>
        <w:t>上传文件内容</w:t>
      </w:r>
      <w:r w:rsidRPr="00FF6958">
        <w:rPr>
          <w:rFonts w:eastAsia="仿宋_GB2312"/>
          <w:sz w:val="28"/>
          <w:szCs w:val="28"/>
        </w:rPr>
        <w:t>以及后台计算程序；月度综合评价输出</w:t>
      </w:r>
      <w:r>
        <w:rPr>
          <w:rFonts w:eastAsia="仿宋_GB2312" w:hint="eastAsia"/>
          <w:sz w:val="28"/>
          <w:szCs w:val="28"/>
        </w:rPr>
        <w:t>和</w:t>
      </w:r>
      <w:r w:rsidRPr="00FF6958">
        <w:rPr>
          <w:rFonts w:eastAsia="仿宋_GB2312"/>
          <w:sz w:val="28"/>
          <w:szCs w:val="28"/>
        </w:rPr>
        <w:t>年度综合评价输</w:t>
      </w:r>
      <w:r>
        <w:rPr>
          <w:rFonts w:eastAsia="仿宋_GB2312"/>
          <w:sz w:val="28"/>
          <w:szCs w:val="28"/>
        </w:rPr>
        <w:t>出包括下拉式选择内容</w:t>
      </w:r>
      <w:r>
        <w:rPr>
          <w:rFonts w:eastAsia="仿宋_GB2312" w:hint="eastAsia"/>
          <w:sz w:val="28"/>
          <w:szCs w:val="28"/>
        </w:rPr>
        <w:t>、</w:t>
      </w:r>
      <w:r>
        <w:rPr>
          <w:rFonts w:eastAsia="仿宋_GB2312"/>
          <w:sz w:val="28"/>
          <w:szCs w:val="28"/>
        </w:rPr>
        <w:t>手工填写内容</w:t>
      </w:r>
      <w:r>
        <w:rPr>
          <w:rFonts w:eastAsia="仿宋_GB2312" w:hint="eastAsia"/>
          <w:sz w:val="28"/>
          <w:szCs w:val="28"/>
        </w:rPr>
        <w:t>、</w:t>
      </w:r>
      <w:r>
        <w:rPr>
          <w:rFonts w:eastAsia="仿宋_GB2312"/>
          <w:sz w:val="28"/>
          <w:szCs w:val="28"/>
        </w:rPr>
        <w:t>后台计算程序以及发布内容</w:t>
      </w:r>
      <w:r>
        <w:rPr>
          <w:rFonts w:eastAsia="仿宋_GB2312" w:hint="eastAsia"/>
          <w:sz w:val="28"/>
          <w:szCs w:val="28"/>
        </w:rPr>
        <w:t>；月度综合评价结果和年度综合评价结果包括可下拉式选择内容以及显示界面。显示界面包含</w:t>
      </w:r>
      <w:r w:rsidRPr="00FF6958">
        <w:rPr>
          <w:rFonts w:eastAsia="仿宋_GB2312"/>
          <w:sz w:val="28"/>
          <w:szCs w:val="28"/>
        </w:rPr>
        <w:t>对内浏览版本以及对参与人发布版本。</w:t>
      </w:r>
    </w:p>
    <w:p w:rsidR="006F18AF" w:rsidRDefault="006F18AF" w:rsidP="006F18AF">
      <w:pPr>
        <w:ind w:firstLineChars="200" w:firstLine="560"/>
        <w:rPr>
          <w:rFonts w:eastAsia="仿宋_GB2312"/>
          <w:color w:val="000000"/>
          <w:sz w:val="28"/>
          <w:szCs w:val="28"/>
        </w:rPr>
      </w:pPr>
      <w:r w:rsidRPr="00FF6958">
        <w:rPr>
          <w:rFonts w:eastAsia="仿宋_GB2312"/>
          <w:sz w:val="28"/>
          <w:szCs w:val="28"/>
        </w:rPr>
        <w:t>针对手工填写内容，应统一参照附件的手工打分卡</w:t>
      </w:r>
      <w:r w:rsidRPr="00210CA0">
        <w:rPr>
          <w:rFonts w:eastAsia="仿宋_GB2312"/>
          <w:color w:val="000000"/>
          <w:sz w:val="28"/>
          <w:szCs w:val="28"/>
        </w:rPr>
        <w:t>（附件）</w:t>
      </w:r>
      <w:r w:rsidRPr="00210CA0">
        <w:rPr>
          <w:rFonts w:eastAsia="仿宋_GB2312" w:hint="eastAsia"/>
          <w:color w:val="000000"/>
          <w:sz w:val="28"/>
          <w:szCs w:val="28"/>
        </w:rPr>
        <w:t>。</w:t>
      </w:r>
    </w:p>
    <w:p w:rsidR="006F18AF" w:rsidRDefault="006F18AF" w:rsidP="006F18AF">
      <w:pPr>
        <w:ind w:firstLineChars="200" w:firstLine="560"/>
        <w:rPr>
          <w:rFonts w:eastAsia="仿宋_GB2312"/>
          <w:color w:val="000000"/>
          <w:sz w:val="28"/>
          <w:szCs w:val="28"/>
        </w:rPr>
      </w:pPr>
      <w:proofErr w:type="gramStart"/>
      <w:r>
        <w:rPr>
          <w:rFonts w:eastAsia="仿宋_GB2312" w:hint="eastAsia"/>
          <w:color w:val="000000"/>
          <w:sz w:val="28"/>
          <w:szCs w:val="28"/>
        </w:rPr>
        <w:t>本需求</w:t>
      </w:r>
      <w:proofErr w:type="gramEnd"/>
      <w:r>
        <w:rPr>
          <w:rFonts w:eastAsia="仿宋_GB2312" w:hint="eastAsia"/>
          <w:color w:val="000000"/>
          <w:sz w:val="28"/>
          <w:szCs w:val="28"/>
        </w:rPr>
        <w:t>涉及用户层级分为经办、复核和管理员三个层级，预计用户数目不超过</w:t>
      </w:r>
      <w:r>
        <w:rPr>
          <w:rFonts w:eastAsia="仿宋_GB2312" w:hint="eastAsia"/>
          <w:color w:val="000000"/>
          <w:sz w:val="28"/>
          <w:szCs w:val="28"/>
        </w:rPr>
        <w:t>10</w:t>
      </w:r>
      <w:r>
        <w:rPr>
          <w:rFonts w:eastAsia="仿宋_GB2312" w:hint="eastAsia"/>
          <w:color w:val="000000"/>
          <w:sz w:val="28"/>
          <w:szCs w:val="28"/>
        </w:rPr>
        <w:t>人次。</w:t>
      </w:r>
    </w:p>
    <w:p w:rsidR="006F18AF" w:rsidRPr="00FF6958" w:rsidRDefault="006F18AF" w:rsidP="006F18AF">
      <w:pPr>
        <w:ind w:firstLineChars="200" w:firstLine="560"/>
        <w:rPr>
          <w:rFonts w:eastAsia="仿宋_GB2312"/>
          <w:sz w:val="28"/>
          <w:szCs w:val="28"/>
        </w:rPr>
      </w:pPr>
      <w:r w:rsidRPr="00412D50">
        <w:rPr>
          <w:rFonts w:eastAsia="仿宋_GB2312" w:hint="eastAsia"/>
          <w:color w:val="000000"/>
          <w:sz w:val="28"/>
          <w:szCs w:val="28"/>
        </w:rPr>
        <w:t>根据《公司数据仓库数据信息使用管理细则》规定</w:t>
      </w:r>
      <w:r>
        <w:rPr>
          <w:rFonts w:eastAsia="仿宋_GB2312" w:hint="eastAsia"/>
          <w:color w:val="000000"/>
          <w:sz w:val="28"/>
          <w:szCs w:val="28"/>
        </w:rPr>
        <w:t>，</w:t>
      </w:r>
      <w:proofErr w:type="gramStart"/>
      <w:r>
        <w:rPr>
          <w:rFonts w:eastAsia="仿宋_GB2312" w:hint="eastAsia"/>
          <w:color w:val="000000"/>
          <w:sz w:val="28"/>
          <w:szCs w:val="28"/>
        </w:rPr>
        <w:t>本需求</w:t>
      </w:r>
      <w:proofErr w:type="gramEnd"/>
      <w:r>
        <w:rPr>
          <w:rFonts w:eastAsia="仿宋_GB2312" w:hint="eastAsia"/>
          <w:color w:val="000000"/>
          <w:sz w:val="28"/>
          <w:szCs w:val="28"/>
        </w:rPr>
        <w:t>涉及的数据为</w:t>
      </w:r>
      <w:r>
        <w:rPr>
          <w:rFonts w:eastAsia="仿宋_GB2312" w:hint="eastAsia"/>
          <w:color w:val="000000"/>
          <w:sz w:val="28"/>
          <w:szCs w:val="28"/>
        </w:rPr>
        <w:t>I</w:t>
      </w:r>
      <w:r>
        <w:rPr>
          <w:rFonts w:eastAsia="仿宋_GB2312" w:hint="eastAsia"/>
          <w:color w:val="000000"/>
          <w:sz w:val="28"/>
          <w:szCs w:val="28"/>
        </w:rPr>
        <w:t>类数据以及</w:t>
      </w:r>
      <w:r>
        <w:rPr>
          <w:rFonts w:eastAsia="仿宋_GB2312" w:hint="eastAsia"/>
          <w:color w:val="000000"/>
          <w:sz w:val="28"/>
          <w:szCs w:val="28"/>
        </w:rPr>
        <w:t>II</w:t>
      </w:r>
      <w:r>
        <w:rPr>
          <w:rFonts w:eastAsia="仿宋_GB2312" w:hint="eastAsia"/>
          <w:color w:val="000000"/>
          <w:sz w:val="28"/>
          <w:szCs w:val="28"/>
        </w:rPr>
        <w:t>类数据。</w:t>
      </w:r>
    </w:p>
    <w:p w:rsidR="006F18AF" w:rsidRPr="00FF6958" w:rsidRDefault="006F18AF" w:rsidP="006F18AF">
      <w:pPr>
        <w:pStyle w:val="2"/>
        <w:spacing w:line="240" w:lineRule="auto"/>
        <w:rPr>
          <w:rFonts w:ascii="Times New Roman" w:eastAsia="仿宋_GB2312" w:hAnsi="Times New Roman"/>
        </w:rPr>
      </w:pPr>
      <w:bookmarkStart w:id="18" w:name="_Toc475439696"/>
      <w:r w:rsidRPr="00FF6958">
        <w:rPr>
          <w:rFonts w:ascii="Times New Roman" w:eastAsia="仿宋_GB2312" w:hAnsi="Times New Roman"/>
        </w:rPr>
        <w:lastRenderedPageBreak/>
        <w:t xml:space="preserve">3.2 </w:t>
      </w:r>
      <w:r w:rsidRPr="00FF6958">
        <w:rPr>
          <w:rFonts w:ascii="Times New Roman" w:eastAsia="仿宋_GB2312" w:hAnsi="Times New Roman"/>
        </w:rPr>
        <w:t>业务需求</w:t>
      </w:r>
      <w:bookmarkEnd w:id="18"/>
    </w:p>
    <w:p w:rsidR="006F18AF" w:rsidRPr="00FF6958" w:rsidRDefault="006F18AF" w:rsidP="006F18AF">
      <w:pPr>
        <w:pStyle w:val="3"/>
        <w:spacing w:line="240" w:lineRule="auto"/>
        <w:rPr>
          <w:rFonts w:eastAsia="仿宋_GB2312"/>
        </w:rPr>
      </w:pPr>
      <w:bookmarkStart w:id="19" w:name="_Toc475439697"/>
      <w:r w:rsidRPr="00FF6958">
        <w:rPr>
          <w:rFonts w:eastAsia="仿宋_GB2312"/>
        </w:rPr>
        <w:t xml:space="preserve">3.2.1 </w:t>
      </w:r>
      <w:r w:rsidRPr="00FF6958">
        <w:rPr>
          <w:rFonts w:eastAsia="仿宋_GB2312"/>
        </w:rPr>
        <w:t>月度综合评价输入</w:t>
      </w:r>
      <w:bookmarkEnd w:id="19"/>
    </w:p>
    <w:p w:rsidR="006F18AF" w:rsidRPr="00FF6958" w:rsidRDefault="006F18AF" w:rsidP="006F18AF">
      <w:pPr>
        <w:pStyle w:val="4"/>
        <w:spacing w:line="240" w:lineRule="auto"/>
        <w:rPr>
          <w:rFonts w:ascii="Times New Roman" w:eastAsia="仿宋_GB2312" w:hAnsi="Times New Roman"/>
        </w:rPr>
      </w:pPr>
      <w:bookmarkStart w:id="20" w:name="_Toc475439698"/>
      <w:r>
        <w:rPr>
          <w:rFonts w:ascii="Times New Roman" w:eastAsia="仿宋_GB2312" w:hAnsi="Times New Roman"/>
        </w:rPr>
        <w:t>3.2.1.1</w:t>
      </w:r>
      <w:r w:rsidRPr="00FF6958">
        <w:rPr>
          <w:rFonts w:ascii="Times New Roman" w:eastAsia="仿宋_GB2312" w:hAnsi="Times New Roman"/>
        </w:rPr>
        <w:t>月度综合评价输入主界面</w:t>
      </w:r>
      <w:bookmarkEnd w:id="20"/>
    </w:p>
    <w:p w:rsidR="006F18AF" w:rsidRPr="00FF6958" w:rsidRDefault="006F18AF" w:rsidP="006F18AF">
      <w:pPr>
        <w:ind w:firstLineChars="200" w:firstLine="560"/>
        <w:rPr>
          <w:rFonts w:eastAsia="仿宋_GB2312"/>
          <w:sz w:val="28"/>
          <w:szCs w:val="28"/>
        </w:rPr>
      </w:pPr>
      <w:r w:rsidRPr="00FF6958">
        <w:rPr>
          <w:rFonts w:eastAsia="仿宋_GB2312"/>
          <w:sz w:val="28"/>
          <w:szCs w:val="28"/>
        </w:rPr>
        <w:t>在结算参与人综合评价下点击月度综合评价，</w:t>
      </w:r>
      <w:r>
        <w:rPr>
          <w:rFonts w:eastAsia="仿宋_GB2312" w:hint="eastAsia"/>
          <w:sz w:val="28"/>
          <w:szCs w:val="28"/>
        </w:rPr>
        <w:t>再在菜单中点击月度综合评价输入，</w:t>
      </w:r>
      <w:r w:rsidRPr="00FF6958">
        <w:rPr>
          <w:rFonts w:eastAsia="仿宋_GB2312"/>
          <w:sz w:val="28"/>
          <w:szCs w:val="28"/>
        </w:rPr>
        <w:t>主界面应弹出相应输入界面。其中，输入界面最上端应包含有</w:t>
      </w:r>
      <w:r w:rsidRPr="00FF6958">
        <w:rPr>
          <w:rFonts w:eastAsia="仿宋_GB2312"/>
          <w:sz w:val="28"/>
          <w:szCs w:val="28"/>
        </w:rPr>
        <w:t>“</w:t>
      </w:r>
      <w:r w:rsidRPr="00FF6958">
        <w:rPr>
          <w:rFonts w:eastAsia="仿宋_GB2312"/>
          <w:sz w:val="28"/>
          <w:szCs w:val="28"/>
        </w:rPr>
        <w:t>年份</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月份</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指标编号</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指标名称</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指标权重</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指标数据</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包含指标</w:t>
      </w:r>
      <w:r w:rsidRPr="00FF6958">
        <w:rPr>
          <w:rFonts w:eastAsia="仿宋_GB2312"/>
          <w:sz w:val="28"/>
          <w:szCs w:val="28"/>
        </w:rPr>
        <w:t>”</w:t>
      </w:r>
      <w:r>
        <w:rPr>
          <w:rFonts w:eastAsia="仿宋_GB2312" w:hint="eastAsia"/>
          <w:sz w:val="28"/>
          <w:szCs w:val="28"/>
        </w:rPr>
        <w:t>、“参与人名单”</w:t>
      </w:r>
      <w:r w:rsidRPr="00FF6958">
        <w:rPr>
          <w:rFonts w:eastAsia="仿宋_GB2312"/>
          <w:sz w:val="28"/>
          <w:szCs w:val="28"/>
        </w:rPr>
        <w:t>等。其中：</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1</w:t>
      </w:r>
      <w:r w:rsidRPr="00FF6958">
        <w:rPr>
          <w:rFonts w:eastAsia="仿宋_GB2312"/>
          <w:sz w:val="28"/>
          <w:szCs w:val="28"/>
        </w:rPr>
        <w:t>）年份及月份均以现实生活中的时间为准，为时间型变量，默认值为当前时间，可更改；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2</w:t>
      </w:r>
      <w:r w:rsidRPr="00FF6958">
        <w:rPr>
          <w:rFonts w:eastAsia="仿宋_GB2312"/>
          <w:sz w:val="28"/>
          <w:szCs w:val="28"/>
        </w:rPr>
        <w:t>）指标编号为该指标在《指引》中的编号，为数字型变量，默认值为其现在</w:t>
      </w:r>
      <w:proofErr w:type="gramStart"/>
      <w:r w:rsidRPr="00FF6958">
        <w:rPr>
          <w:rFonts w:eastAsia="仿宋_GB2312"/>
          <w:sz w:val="28"/>
          <w:szCs w:val="28"/>
        </w:rPr>
        <w:t>在</w:t>
      </w:r>
      <w:proofErr w:type="gramEnd"/>
      <w:r w:rsidRPr="00FF6958">
        <w:rPr>
          <w:rFonts w:eastAsia="仿宋_GB2312"/>
          <w:sz w:val="28"/>
          <w:szCs w:val="28"/>
        </w:rPr>
        <w:t>《指引》中的编号，可更改；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3</w:t>
      </w:r>
      <w:r w:rsidRPr="00FF6958">
        <w:rPr>
          <w:rFonts w:eastAsia="仿宋_GB2312"/>
          <w:sz w:val="28"/>
          <w:szCs w:val="28"/>
        </w:rPr>
        <w:t>）指标名称为该指标在《指引》中的名称，为文字型变量，点击可查看详细说明，默认值为其现在</w:t>
      </w:r>
      <w:proofErr w:type="gramStart"/>
      <w:r w:rsidRPr="00FF6958">
        <w:rPr>
          <w:rFonts w:eastAsia="仿宋_GB2312"/>
          <w:sz w:val="28"/>
          <w:szCs w:val="28"/>
        </w:rPr>
        <w:t>在</w:t>
      </w:r>
      <w:proofErr w:type="gramEnd"/>
      <w:r w:rsidRPr="00FF6958">
        <w:rPr>
          <w:rFonts w:eastAsia="仿宋_GB2312"/>
          <w:sz w:val="28"/>
          <w:szCs w:val="28"/>
        </w:rPr>
        <w:t>《指引》中的名称、解释以及备注，可更改；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4</w:t>
      </w:r>
      <w:r w:rsidRPr="00FF6958">
        <w:rPr>
          <w:rFonts w:eastAsia="仿宋_GB2312"/>
          <w:sz w:val="28"/>
          <w:szCs w:val="28"/>
        </w:rPr>
        <w:t>）指标权重为该指标在《指引》中规定的权重，为百分比型变量，默认值为其现在</w:t>
      </w:r>
      <w:proofErr w:type="gramStart"/>
      <w:r w:rsidRPr="00FF6958">
        <w:rPr>
          <w:rFonts w:eastAsia="仿宋_GB2312"/>
          <w:sz w:val="28"/>
          <w:szCs w:val="28"/>
        </w:rPr>
        <w:t>在</w:t>
      </w:r>
      <w:proofErr w:type="gramEnd"/>
      <w:r w:rsidRPr="00FF6958">
        <w:rPr>
          <w:rFonts w:eastAsia="仿宋_GB2312"/>
          <w:sz w:val="28"/>
          <w:szCs w:val="28"/>
        </w:rPr>
        <w:t>《指引》中的权重，可更改；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5</w:t>
      </w:r>
      <w:r w:rsidRPr="00FF6958">
        <w:rPr>
          <w:rFonts w:eastAsia="仿宋_GB2312"/>
          <w:sz w:val="28"/>
          <w:szCs w:val="28"/>
        </w:rPr>
        <w:t>）指标数据为计算该指标所使用的数据，为数据型变量，相关数据应符合《指引》要求，默认值为相关指标从各个系统抓取的数据，以及结合</w:t>
      </w:r>
      <w:proofErr w:type="gramStart"/>
      <w:r w:rsidRPr="00FF6958">
        <w:rPr>
          <w:rFonts w:eastAsia="仿宋_GB2312"/>
          <w:sz w:val="28"/>
          <w:szCs w:val="28"/>
        </w:rPr>
        <w:t>手动上</w:t>
      </w:r>
      <w:proofErr w:type="gramEnd"/>
      <w:r w:rsidRPr="00FF6958">
        <w:rPr>
          <w:rFonts w:eastAsia="仿宋_GB2312"/>
          <w:sz w:val="28"/>
          <w:szCs w:val="28"/>
        </w:rPr>
        <w:t>传的数据表，其中抓取</w:t>
      </w:r>
      <w:r>
        <w:rPr>
          <w:rFonts w:eastAsia="仿宋_GB2312"/>
          <w:sz w:val="28"/>
          <w:szCs w:val="28"/>
        </w:rPr>
        <w:t>的数据不可更改，但可供查看以及下载；</w:t>
      </w:r>
      <w:proofErr w:type="gramStart"/>
      <w:r>
        <w:rPr>
          <w:rFonts w:eastAsia="仿宋_GB2312"/>
          <w:sz w:val="28"/>
          <w:szCs w:val="28"/>
        </w:rPr>
        <w:t>手动上</w:t>
      </w:r>
      <w:proofErr w:type="gramEnd"/>
      <w:r>
        <w:rPr>
          <w:rFonts w:eastAsia="仿宋_GB2312"/>
          <w:sz w:val="28"/>
          <w:szCs w:val="28"/>
        </w:rPr>
        <w:t>传的数据表应具备上传</w:t>
      </w:r>
      <w:r>
        <w:rPr>
          <w:rFonts w:eastAsia="仿宋_GB2312" w:hint="eastAsia"/>
          <w:sz w:val="28"/>
          <w:szCs w:val="28"/>
        </w:rPr>
        <w:t>、</w:t>
      </w:r>
      <w:r>
        <w:rPr>
          <w:rFonts w:eastAsia="仿宋_GB2312"/>
          <w:sz w:val="28"/>
          <w:szCs w:val="28"/>
        </w:rPr>
        <w:t>更改</w:t>
      </w:r>
      <w:r>
        <w:rPr>
          <w:rFonts w:eastAsia="仿宋_GB2312" w:hint="eastAsia"/>
          <w:sz w:val="28"/>
          <w:szCs w:val="28"/>
        </w:rPr>
        <w:t>、</w:t>
      </w:r>
      <w:r w:rsidRPr="00FF6958">
        <w:rPr>
          <w:rFonts w:eastAsia="仿宋_GB2312"/>
          <w:sz w:val="28"/>
          <w:szCs w:val="28"/>
        </w:rPr>
        <w:t>删除的功能；</w:t>
      </w:r>
    </w:p>
    <w:p w:rsidR="006F18AF"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6</w:t>
      </w:r>
      <w:r w:rsidRPr="00FF6958">
        <w:rPr>
          <w:rFonts w:eastAsia="仿宋_GB2312"/>
          <w:sz w:val="28"/>
          <w:szCs w:val="28"/>
        </w:rPr>
        <w:t>）包含指标为计算过程是否包含该指标，为布尔型数据变量，</w:t>
      </w:r>
      <w:r w:rsidRPr="00FF6958">
        <w:rPr>
          <w:rFonts w:eastAsia="仿宋_GB2312"/>
          <w:sz w:val="28"/>
          <w:szCs w:val="28"/>
        </w:rPr>
        <w:lastRenderedPageBreak/>
        <w:t>默认值均为</w:t>
      </w:r>
      <w:r w:rsidRPr="00FF6958">
        <w:rPr>
          <w:rFonts w:eastAsia="仿宋_GB2312"/>
          <w:sz w:val="28"/>
          <w:szCs w:val="28"/>
        </w:rPr>
        <w:t>“</w:t>
      </w:r>
      <w:r w:rsidRPr="00FF6958">
        <w:rPr>
          <w:rFonts w:eastAsia="仿宋_GB2312"/>
          <w:sz w:val="28"/>
          <w:szCs w:val="28"/>
        </w:rPr>
        <w:t>是</w:t>
      </w:r>
      <w:r w:rsidRPr="00FF6958">
        <w:rPr>
          <w:rFonts w:eastAsia="仿宋_GB2312"/>
          <w:sz w:val="28"/>
          <w:szCs w:val="28"/>
        </w:rPr>
        <w:t>”</w:t>
      </w:r>
      <w:r w:rsidRPr="00FF6958">
        <w:rPr>
          <w:rFonts w:eastAsia="仿宋_GB2312"/>
          <w:sz w:val="28"/>
          <w:szCs w:val="28"/>
        </w:rPr>
        <w:t>，可更改。</w:t>
      </w:r>
    </w:p>
    <w:p w:rsidR="006F18AF" w:rsidRPr="00F07D87" w:rsidRDefault="006F18AF" w:rsidP="006F18AF">
      <w:pPr>
        <w:ind w:firstLineChars="200" w:firstLine="560"/>
        <w:rPr>
          <w:rFonts w:eastAsia="仿宋_GB2312"/>
          <w:sz w:val="28"/>
          <w:szCs w:val="28"/>
        </w:rPr>
      </w:pPr>
      <w:r>
        <w:rPr>
          <w:rFonts w:eastAsia="仿宋_GB2312" w:hint="eastAsia"/>
          <w:sz w:val="28"/>
          <w:szCs w:val="28"/>
        </w:rPr>
        <w:t>（</w:t>
      </w:r>
      <w:r>
        <w:rPr>
          <w:rFonts w:eastAsia="仿宋_GB2312" w:hint="eastAsia"/>
          <w:sz w:val="28"/>
          <w:szCs w:val="28"/>
        </w:rPr>
        <w:t>7</w:t>
      </w:r>
      <w:r>
        <w:rPr>
          <w:rFonts w:eastAsia="仿宋_GB2312" w:hint="eastAsia"/>
          <w:sz w:val="28"/>
          <w:szCs w:val="28"/>
        </w:rPr>
        <w:t>）参与人名单为参加综合评价的参与人列表，为数据型变量，默认值为</w:t>
      </w:r>
      <w:proofErr w:type="gramStart"/>
      <w:r>
        <w:rPr>
          <w:rFonts w:eastAsia="仿宋_GB2312" w:hint="eastAsia"/>
          <w:sz w:val="28"/>
          <w:szCs w:val="28"/>
        </w:rPr>
        <w:t>上次上</w:t>
      </w:r>
      <w:proofErr w:type="gramEnd"/>
      <w:r>
        <w:rPr>
          <w:rFonts w:eastAsia="仿宋_GB2312" w:hint="eastAsia"/>
          <w:sz w:val="28"/>
          <w:szCs w:val="28"/>
        </w:rPr>
        <w:t>传名单，可更改。</w:t>
      </w:r>
      <w:ins w:id="21" w:author="CN=王思齐/OU=结算管理部/OU=公司总部/O=ChinaClear" w:date="2017-11-07T14:30:00Z">
        <w:r w:rsidR="00884C4D">
          <w:rPr>
            <w:rFonts w:eastAsia="仿宋_GB2312" w:hint="eastAsia"/>
            <w:sz w:val="28"/>
            <w:szCs w:val="28"/>
          </w:rPr>
          <w:t>结算参与人名单应包括结算参与人名称、结算参与人代码、结算参与</w:t>
        </w:r>
        <w:proofErr w:type="gramStart"/>
        <w:r w:rsidR="00884C4D">
          <w:rPr>
            <w:rFonts w:eastAsia="仿宋_GB2312" w:hint="eastAsia"/>
            <w:sz w:val="28"/>
            <w:szCs w:val="28"/>
          </w:rPr>
          <w:t>人类型</w:t>
        </w:r>
        <w:proofErr w:type="gramEnd"/>
        <w:r w:rsidR="00884C4D">
          <w:rPr>
            <w:rFonts w:eastAsia="仿宋_GB2312" w:hint="eastAsia"/>
            <w:sz w:val="28"/>
            <w:szCs w:val="28"/>
          </w:rPr>
          <w:t>等信息。如有</w:t>
        </w:r>
      </w:ins>
      <w:ins w:id="22" w:author="CN=王思齐/OU=结算管理部/OU=公司总部/O=ChinaClear" w:date="2017-11-07T14:31:00Z">
        <w:r w:rsidR="00884C4D">
          <w:rPr>
            <w:rFonts w:eastAsia="仿宋_GB2312" w:hint="eastAsia"/>
            <w:sz w:val="28"/>
            <w:szCs w:val="28"/>
          </w:rPr>
          <w:t>新加入结算参与人，或需对现有结算参与人名单进行更改，可通过此窗口进行更改。</w:t>
        </w:r>
      </w:ins>
    </w:p>
    <w:p w:rsidR="006F18AF" w:rsidRDefault="006F18AF" w:rsidP="006F18AF">
      <w:pPr>
        <w:ind w:firstLineChars="200" w:firstLine="560"/>
        <w:rPr>
          <w:rFonts w:eastAsia="仿宋_GB2312"/>
          <w:sz w:val="28"/>
          <w:szCs w:val="28"/>
        </w:rPr>
      </w:pPr>
      <w:r w:rsidRPr="00FF6958">
        <w:rPr>
          <w:rFonts w:eastAsia="仿宋_GB2312"/>
          <w:sz w:val="28"/>
          <w:szCs w:val="28"/>
        </w:rPr>
        <w:t>月度综合评价输入</w:t>
      </w:r>
      <w:proofErr w:type="gramStart"/>
      <w:r w:rsidRPr="00FF6958">
        <w:rPr>
          <w:rFonts w:eastAsia="仿宋_GB2312"/>
          <w:sz w:val="28"/>
          <w:szCs w:val="28"/>
        </w:rPr>
        <w:t>项包括</w:t>
      </w:r>
      <w:proofErr w:type="gramEnd"/>
      <w:r w:rsidRPr="00FF6958">
        <w:rPr>
          <w:rFonts w:eastAsia="仿宋_GB2312"/>
          <w:sz w:val="28"/>
          <w:szCs w:val="28"/>
        </w:rPr>
        <w:t>以下十五项指标：</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指标编号</w:t>
            </w:r>
          </w:p>
        </w:tc>
        <w:tc>
          <w:tcPr>
            <w:tcW w:w="7138" w:type="dxa"/>
          </w:tcPr>
          <w:p w:rsidR="006F18AF" w:rsidRPr="00A62294" w:rsidRDefault="006F18AF" w:rsidP="00884C4D">
            <w:pPr>
              <w:jc w:val="center"/>
              <w:rPr>
                <w:rFonts w:eastAsia="仿宋_GB2312"/>
                <w:sz w:val="22"/>
                <w:szCs w:val="28"/>
              </w:rPr>
            </w:pPr>
            <w:r w:rsidRPr="00A62294">
              <w:rPr>
                <w:rFonts w:eastAsia="仿宋_GB2312"/>
                <w:sz w:val="22"/>
                <w:szCs w:val="28"/>
              </w:rPr>
              <w:t>指标名称</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1.1</w:t>
            </w:r>
          </w:p>
        </w:tc>
        <w:tc>
          <w:tcPr>
            <w:tcW w:w="7138" w:type="dxa"/>
          </w:tcPr>
          <w:p w:rsidR="006F18AF" w:rsidRPr="00A62294" w:rsidRDefault="006F18AF" w:rsidP="00884C4D">
            <w:pPr>
              <w:jc w:val="left"/>
              <w:rPr>
                <w:rFonts w:eastAsia="仿宋_GB2312"/>
                <w:sz w:val="22"/>
                <w:szCs w:val="28"/>
              </w:rPr>
            </w:pPr>
            <w:r w:rsidRPr="00A62294">
              <w:rPr>
                <w:rFonts w:eastAsia="仿宋_GB2312"/>
                <w:sz w:val="22"/>
                <w:szCs w:val="28"/>
              </w:rPr>
              <w:t>结算备付金账户资金交收违约规模</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1.2</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债券及基金质押式回购业务欠库天数及风险管理情况</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1.3</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最低备付金限额违约天数</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1.4</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股票期权业务风险管理情况</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2.1</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首次公开发行股票风险管理情况</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2.2</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报价回购业务交</w:t>
            </w:r>
            <w:proofErr w:type="gramStart"/>
            <w:r w:rsidRPr="00A62294">
              <w:rPr>
                <w:rFonts w:ascii="Times New Roman" w:hAnsi="Times New Roman" w:cs="Times New Roman"/>
                <w:sz w:val="23"/>
                <w:szCs w:val="23"/>
              </w:rPr>
              <w:t>收失败</w:t>
            </w:r>
            <w:proofErr w:type="gramEnd"/>
            <w:r w:rsidRPr="00A62294">
              <w:rPr>
                <w:rFonts w:ascii="Times New Roman" w:hAnsi="Times New Roman" w:cs="Times New Roman"/>
                <w:sz w:val="23"/>
                <w:szCs w:val="23"/>
              </w:rPr>
              <w:t>次数</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3.1</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信息变更拖延次数</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3.2</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材料报送完成情况</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3.3</w:t>
            </w:r>
          </w:p>
        </w:tc>
        <w:tc>
          <w:tcPr>
            <w:tcW w:w="7138" w:type="dxa"/>
          </w:tcPr>
          <w:p w:rsidR="006F18AF" w:rsidRPr="00A62294" w:rsidRDefault="006F18AF" w:rsidP="00884C4D">
            <w:pPr>
              <w:jc w:val="left"/>
              <w:rPr>
                <w:rFonts w:eastAsia="仿宋_GB2312"/>
                <w:sz w:val="22"/>
                <w:szCs w:val="28"/>
              </w:rPr>
            </w:pPr>
            <w:r w:rsidRPr="00A62294">
              <w:rPr>
                <w:rFonts w:eastAsia="仿宋_GB2312"/>
                <w:sz w:val="22"/>
                <w:szCs w:val="28"/>
              </w:rPr>
              <w:t>现场业务培训及检测缺席次数</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3.4</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现场检查配合完成情况</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3.5</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技术测试缺席次数</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3.6</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技术系统安全运行情况</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4.1</w:t>
            </w:r>
          </w:p>
        </w:tc>
        <w:tc>
          <w:tcPr>
            <w:tcW w:w="7138" w:type="dxa"/>
          </w:tcPr>
          <w:p w:rsidR="006F18AF" w:rsidRPr="00A62294" w:rsidRDefault="006F18AF" w:rsidP="00884C4D">
            <w:pPr>
              <w:jc w:val="left"/>
              <w:rPr>
                <w:rFonts w:eastAsia="仿宋_GB2312"/>
                <w:sz w:val="22"/>
                <w:szCs w:val="28"/>
              </w:rPr>
            </w:pPr>
            <w:r w:rsidRPr="00A62294">
              <w:rPr>
                <w:rFonts w:eastAsia="仿宋_GB2312"/>
                <w:sz w:val="22"/>
                <w:szCs w:val="28"/>
              </w:rPr>
              <w:t>监管机关的处罚</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4.2</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自律组织的自律措施</w:t>
            </w:r>
            <w:r w:rsidRPr="00A62294">
              <w:rPr>
                <w:rFonts w:ascii="Times New Roman" w:hAnsi="Times New Roman" w:cs="Times New Roman"/>
                <w:sz w:val="23"/>
                <w:szCs w:val="23"/>
              </w:rPr>
              <w:t xml:space="preserve"> </w:t>
            </w:r>
          </w:p>
        </w:tc>
      </w:tr>
      <w:tr w:rsidR="006F18AF" w:rsidRPr="00FF6958" w:rsidTr="00884C4D">
        <w:tc>
          <w:tcPr>
            <w:tcW w:w="1384" w:type="dxa"/>
          </w:tcPr>
          <w:p w:rsidR="006F18AF" w:rsidRPr="00A62294" w:rsidRDefault="006F18AF" w:rsidP="00884C4D">
            <w:pPr>
              <w:jc w:val="center"/>
              <w:rPr>
                <w:rFonts w:eastAsia="仿宋_GB2312"/>
                <w:sz w:val="22"/>
                <w:szCs w:val="28"/>
              </w:rPr>
            </w:pPr>
            <w:r w:rsidRPr="00A62294">
              <w:rPr>
                <w:rFonts w:eastAsia="仿宋_GB2312"/>
                <w:sz w:val="22"/>
                <w:szCs w:val="28"/>
              </w:rPr>
              <w:t>5.1</w:t>
            </w:r>
          </w:p>
        </w:tc>
        <w:tc>
          <w:tcPr>
            <w:tcW w:w="7138" w:type="dxa"/>
          </w:tcPr>
          <w:p w:rsidR="006F18AF" w:rsidRPr="00A62294" w:rsidRDefault="006F18AF" w:rsidP="00884C4D">
            <w:pPr>
              <w:pStyle w:val="Default"/>
              <w:rPr>
                <w:rFonts w:ascii="Times New Roman" w:hAnsi="Times New Roman" w:cs="Times New Roman"/>
                <w:sz w:val="23"/>
                <w:szCs w:val="23"/>
              </w:rPr>
            </w:pPr>
            <w:r w:rsidRPr="00A62294">
              <w:rPr>
                <w:rFonts w:ascii="Times New Roman" w:hAnsi="Times New Roman" w:cs="Times New Roman"/>
                <w:sz w:val="23"/>
                <w:szCs w:val="23"/>
              </w:rPr>
              <w:t>参与人月度财务状况指标排位</w:t>
            </w:r>
            <w:r w:rsidRPr="00A62294">
              <w:rPr>
                <w:rFonts w:ascii="Times New Roman" w:hAnsi="Times New Roman" w:cs="Times New Roman"/>
                <w:sz w:val="23"/>
                <w:szCs w:val="23"/>
              </w:rPr>
              <w:t xml:space="preserve"> </w:t>
            </w:r>
          </w:p>
        </w:tc>
      </w:tr>
    </w:tbl>
    <w:p w:rsidR="006F18AF" w:rsidRDefault="00884C4D" w:rsidP="006F18AF">
      <w:pPr>
        <w:spacing w:line="60" w:lineRule="auto"/>
        <w:ind w:firstLineChars="200" w:firstLine="560"/>
        <w:rPr>
          <w:rFonts w:eastAsia="仿宋_GB2312"/>
          <w:sz w:val="28"/>
          <w:szCs w:val="28"/>
        </w:rPr>
      </w:pPr>
      <w:r>
        <w:rPr>
          <w:rFonts w:eastAsia="仿宋_GB2312" w:hint="eastAsia"/>
          <w:sz w:val="28"/>
          <w:szCs w:val="28"/>
        </w:rPr>
        <w:t>月度综合评价中的各项指标，如无特殊说明，均以以下逻辑进行计算：</w:t>
      </w:r>
    </w:p>
    <w:p w:rsidR="00884C4D" w:rsidRDefault="00884C4D" w:rsidP="006F18AF">
      <w:pPr>
        <w:spacing w:line="60" w:lineRule="auto"/>
        <w:ind w:firstLineChars="200" w:firstLine="560"/>
        <w:rPr>
          <w:rFonts w:eastAsia="仿宋_GB2312"/>
          <w:sz w:val="28"/>
          <w:szCs w:val="28"/>
        </w:rPr>
      </w:pPr>
      <w:r>
        <w:rPr>
          <w:rFonts w:eastAsia="仿宋_GB2312" w:hint="eastAsia"/>
          <w:sz w:val="28"/>
          <w:szCs w:val="28"/>
        </w:rPr>
        <w:t>1</w:t>
      </w:r>
      <w:r>
        <w:rPr>
          <w:rFonts w:eastAsia="仿宋_GB2312" w:hint="eastAsia"/>
          <w:sz w:val="28"/>
          <w:szCs w:val="28"/>
        </w:rPr>
        <w:t>、对于总量型变量，均取该月的最大值；对于次数型变量，取该月的加总值。</w:t>
      </w:r>
    </w:p>
    <w:p w:rsidR="00884C4D" w:rsidRDefault="00884C4D" w:rsidP="006F18AF">
      <w:pPr>
        <w:spacing w:line="60" w:lineRule="auto"/>
        <w:ind w:firstLineChars="200" w:firstLine="560"/>
        <w:rPr>
          <w:rFonts w:eastAsia="仿宋_GB2312"/>
          <w:sz w:val="28"/>
          <w:szCs w:val="28"/>
        </w:rPr>
      </w:pPr>
      <w:r>
        <w:rPr>
          <w:rFonts w:eastAsia="仿宋_GB2312" w:hint="eastAsia"/>
          <w:sz w:val="28"/>
          <w:szCs w:val="28"/>
        </w:rPr>
        <w:t>2</w:t>
      </w:r>
      <w:r>
        <w:rPr>
          <w:rFonts w:eastAsia="仿宋_GB2312" w:hint="eastAsia"/>
          <w:sz w:val="28"/>
          <w:szCs w:val="28"/>
        </w:rPr>
        <w:t>、值以</w:t>
      </w:r>
      <w:r w:rsidRPr="00636CC1">
        <w:rPr>
          <w:rFonts w:eastAsia="仿宋_GB2312" w:hint="eastAsia"/>
          <w:b/>
          <w:sz w:val="28"/>
          <w:szCs w:val="28"/>
        </w:rPr>
        <w:t>参与人</w:t>
      </w:r>
      <w:r w:rsidRPr="00636CC1">
        <w:rPr>
          <w:rFonts w:eastAsia="仿宋_GB2312" w:hint="eastAsia"/>
          <w:b/>
          <w:sz w:val="28"/>
          <w:szCs w:val="28"/>
        </w:rPr>
        <w:t>/</w:t>
      </w:r>
      <w:r w:rsidRPr="00636CC1">
        <w:rPr>
          <w:rFonts w:eastAsia="仿宋_GB2312" w:hint="eastAsia"/>
          <w:b/>
          <w:sz w:val="28"/>
          <w:szCs w:val="28"/>
        </w:rPr>
        <w:t>市场</w:t>
      </w:r>
      <w:r w:rsidRPr="00636CC1">
        <w:rPr>
          <w:rFonts w:eastAsia="仿宋_GB2312" w:hint="eastAsia"/>
          <w:b/>
          <w:sz w:val="28"/>
          <w:szCs w:val="28"/>
        </w:rPr>
        <w:t>/</w:t>
      </w:r>
      <w:r w:rsidRPr="00636CC1">
        <w:rPr>
          <w:rFonts w:eastAsia="仿宋_GB2312" w:hint="eastAsia"/>
          <w:b/>
          <w:sz w:val="28"/>
          <w:szCs w:val="28"/>
        </w:rPr>
        <w:t>天</w:t>
      </w:r>
      <w:r>
        <w:rPr>
          <w:rFonts w:eastAsia="仿宋_GB2312" w:hint="eastAsia"/>
          <w:sz w:val="28"/>
          <w:szCs w:val="28"/>
        </w:rPr>
        <w:t>为单位，</w:t>
      </w:r>
      <w:r w:rsidRPr="00636CC1">
        <w:rPr>
          <w:rFonts w:eastAsia="仿宋_GB2312" w:hint="eastAsia"/>
          <w:b/>
          <w:sz w:val="28"/>
          <w:szCs w:val="28"/>
        </w:rPr>
        <w:t>同一参与人在不同市场同一天发生的事件取较大值</w:t>
      </w:r>
      <w:r>
        <w:rPr>
          <w:rFonts w:eastAsia="仿宋_GB2312" w:hint="eastAsia"/>
          <w:sz w:val="28"/>
          <w:szCs w:val="28"/>
        </w:rPr>
        <w:t>；同一参与人在不同市场连续两天发生的事件</w:t>
      </w:r>
      <w:proofErr w:type="gramStart"/>
      <w:r>
        <w:rPr>
          <w:rFonts w:eastAsia="仿宋_GB2312" w:hint="eastAsia"/>
          <w:sz w:val="28"/>
          <w:szCs w:val="28"/>
        </w:rPr>
        <w:t>算连续</w:t>
      </w:r>
      <w:proofErr w:type="gramEnd"/>
      <w:r>
        <w:rPr>
          <w:rFonts w:eastAsia="仿宋_GB2312" w:hint="eastAsia"/>
          <w:sz w:val="28"/>
          <w:szCs w:val="28"/>
        </w:rPr>
        <w:t>值；</w:t>
      </w:r>
      <w:r w:rsidR="003F0A50">
        <w:rPr>
          <w:rFonts w:eastAsia="仿宋_GB2312" w:hint="eastAsia"/>
          <w:sz w:val="28"/>
          <w:szCs w:val="28"/>
        </w:rPr>
        <w:t>连续的逻辑以月份为终止，</w:t>
      </w:r>
      <w:r w:rsidR="003F0A50">
        <w:rPr>
          <w:rFonts w:eastAsia="仿宋_GB2312" w:hint="eastAsia"/>
          <w:sz w:val="28"/>
          <w:szCs w:val="28"/>
        </w:rPr>
        <w:t>1.31</w:t>
      </w:r>
      <w:r w:rsidR="003F0A50">
        <w:rPr>
          <w:rFonts w:eastAsia="仿宋_GB2312" w:hint="eastAsia"/>
          <w:sz w:val="28"/>
          <w:szCs w:val="28"/>
        </w:rPr>
        <w:t>与</w:t>
      </w:r>
      <w:r w:rsidR="003F0A50">
        <w:rPr>
          <w:rFonts w:eastAsia="仿宋_GB2312" w:hint="eastAsia"/>
          <w:sz w:val="28"/>
          <w:szCs w:val="28"/>
        </w:rPr>
        <w:t>2.1</w:t>
      </w:r>
      <w:r w:rsidR="003F0A50">
        <w:rPr>
          <w:rFonts w:eastAsia="仿宋_GB2312" w:hint="eastAsia"/>
          <w:sz w:val="28"/>
          <w:szCs w:val="28"/>
        </w:rPr>
        <w:t>不算连续；</w:t>
      </w:r>
      <w:r w:rsidR="009663C2">
        <w:rPr>
          <w:rFonts w:eastAsia="仿宋_GB2312" w:hint="eastAsia"/>
          <w:sz w:val="28"/>
          <w:szCs w:val="28"/>
        </w:rPr>
        <w:t>同一参与人在不同账户类型（自营、经纪、托管）在</w:t>
      </w:r>
      <w:proofErr w:type="gramStart"/>
      <w:r w:rsidR="009663C2">
        <w:rPr>
          <w:rFonts w:eastAsia="仿宋_GB2312" w:hint="eastAsia"/>
          <w:sz w:val="28"/>
          <w:szCs w:val="28"/>
        </w:rPr>
        <w:t>连续天次发生</w:t>
      </w:r>
      <w:proofErr w:type="gramEnd"/>
      <w:r w:rsidR="009663C2">
        <w:rPr>
          <w:rFonts w:eastAsia="仿宋_GB2312" w:hint="eastAsia"/>
          <w:sz w:val="28"/>
          <w:szCs w:val="28"/>
        </w:rPr>
        <w:t>的事件算作连</w:t>
      </w:r>
      <w:r w:rsidR="009663C2">
        <w:rPr>
          <w:rFonts w:eastAsia="仿宋_GB2312" w:hint="eastAsia"/>
          <w:sz w:val="28"/>
          <w:szCs w:val="28"/>
        </w:rPr>
        <w:lastRenderedPageBreak/>
        <w:t>续；</w:t>
      </w:r>
    </w:p>
    <w:p w:rsidR="000072F7" w:rsidRDefault="000072F7" w:rsidP="006F18AF">
      <w:pPr>
        <w:spacing w:line="60" w:lineRule="auto"/>
        <w:ind w:firstLineChars="200" w:firstLine="560"/>
        <w:rPr>
          <w:rFonts w:eastAsia="仿宋_GB2312"/>
          <w:sz w:val="28"/>
          <w:szCs w:val="28"/>
        </w:rPr>
      </w:pPr>
      <w:r>
        <w:rPr>
          <w:rFonts w:eastAsia="仿宋_GB2312" w:hint="eastAsia"/>
          <w:sz w:val="28"/>
          <w:szCs w:val="28"/>
        </w:rPr>
        <w:t>3</w:t>
      </w:r>
      <w:r>
        <w:rPr>
          <w:rFonts w:eastAsia="仿宋_GB2312" w:hint="eastAsia"/>
          <w:sz w:val="28"/>
          <w:szCs w:val="28"/>
        </w:rPr>
        <w:t>、对于财务状况指标，以上月最后</w:t>
      </w:r>
      <w:proofErr w:type="gramStart"/>
      <w:r>
        <w:rPr>
          <w:rFonts w:eastAsia="仿宋_GB2312" w:hint="eastAsia"/>
          <w:sz w:val="28"/>
          <w:szCs w:val="28"/>
        </w:rPr>
        <w:t>一</w:t>
      </w:r>
      <w:proofErr w:type="gramEnd"/>
      <w:r>
        <w:rPr>
          <w:rFonts w:eastAsia="仿宋_GB2312" w:hint="eastAsia"/>
          <w:sz w:val="28"/>
          <w:szCs w:val="28"/>
        </w:rPr>
        <w:t>工作日数据为数据源；</w:t>
      </w:r>
    </w:p>
    <w:p w:rsidR="003F0A50" w:rsidRDefault="003F0A50" w:rsidP="006F18AF">
      <w:pPr>
        <w:spacing w:line="60" w:lineRule="auto"/>
        <w:ind w:firstLineChars="200" w:firstLine="560"/>
        <w:rPr>
          <w:rFonts w:eastAsia="仿宋_GB2312"/>
          <w:sz w:val="28"/>
          <w:szCs w:val="28"/>
        </w:rPr>
      </w:pPr>
      <w:r>
        <w:rPr>
          <w:rFonts w:eastAsia="仿宋_GB2312" w:hint="eastAsia"/>
          <w:sz w:val="28"/>
          <w:szCs w:val="28"/>
        </w:rPr>
        <w:t>4</w:t>
      </w:r>
      <w:r>
        <w:rPr>
          <w:rFonts w:eastAsia="仿宋_GB2312" w:hint="eastAsia"/>
          <w:sz w:val="28"/>
          <w:szCs w:val="28"/>
        </w:rPr>
        <w:t>、所有扣分项均有上限，扣除分数计算从最低限度开始，一层一层向上套用逻辑，如逻辑符合更高一层扣分标准则重复此过程，否则</w:t>
      </w:r>
      <w:proofErr w:type="gramStart"/>
      <w:r>
        <w:rPr>
          <w:rFonts w:eastAsia="仿宋_GB2312" w:hint="eastAsia"/>
          <w:sz w:val="28"/>
          <w:szCs w:val="28"/>
        </w:rPr>
        <w:t>扣除分</w:t>
      </w:r>
      <w:proofErr w:type="gramEnd"/>
      <w:r>
        <w:rPr>
          <w:rFonts w:eastAsia="仿宋_GB2312" w:hint="eastAsia"/>
          <w:sz w:val="28"/>
          <w:szCs w:val="28"/>
        </w:rPr>
        <w:t>数值锁定为本层逻辑扣除分数。</w:t>
      </w:r>
    </w:p>
    <w:p w:rsidR="000072F7" w:rsidRPr="000072F7" w:rsidRDefault="003F0A50" w:rsidP="006F18AF">
      <w:pPr>
        <w:spacing w:line="60" w:lineRule="auto"/>
        <w:ind w:firstLineChars="200" w:firstLine="560"/>
        <w:rPr>
          <w:rFonts w:eastAsia="仿宋_GB2312"/>
          <w:sz w:val="28"/>
          <w:szCs w:val="28"/>
        </w:rPr>
      </w:pPr>
      <w:r>
        <w:rPr>
          <w:rFonts w:eastAsia="仿宋_GB2312" w:hint="eastAsia"/>
          <w:sz w:val="28"/>
          <w:szCs w:val="28"/>
        </w:rPr>
        <w:t>5</w:t>
      </w:r>
      <w:r w:rsidR="000072F7">
        <w:rPr>
          <w:rFonts w:eastAsia="仿宋_GB2312" w:hint="eastAsia"/>
          <w:sz w:val="28"/>
          <w:szCs w:val="28"/>
        </w:rPr>
        <w:t>、部分数据涉及手工上传，如无手工</w:t>
      </w:r>
      <w:proofErr w:type="gramStart"/>
      <w:r w:rsidR="000072F7">
        <w:rPr>
          <w:rFonts w:eastAsia="仿宋_GB2312" w:hint="eastAsia"/>
          <w:sz w:val="28"/>
          <w:szCs w:val="28"/>
        </w:rPr>
        <w:t>上传则默认</w:t>
      </w:r>
      <w:proofErr w:type="gramEnd"/>
      <w:r w:rsidR="000072F7">
        <w:rPr>
          <w:rFonts w:eastAsia="仿宋_GB2312" w:hint="eastAsia"/>
          <w:sz w:val="28"/>
          <w:szCs w:val="28"/>
        </w:rPr>
        <w:t>为</w:t>
      </w:r>
      <w:r w:rsidR="000072F7">
        <w:rPr>
          <w:rFonts w:eastAsia="仿宋_GB2312" w:hint="eastAsia"/>
          <w:sz w:val="28"/>
          <w:szCs w:val="28"/>
        </w:rPr>
        <w:t>0</w:t>
      </w:r>
      <w:r w:rsidR="000072F7">
        <w:rPr>
          <w:rFonts w:eastAsia="仿宋_GB2312" w:hint="eastAsia"/>
          <w:sz w:val="28"/>
          <w:szCs w:val="28"/>
        </w:rPr>
        <w:t>；</w:t>
      </w:r>
    </w:p>
    <w:p w:rsidR="006F18AF" w:rsidRPr="00FF6958" w:rsidRDefault="006F18AF" w:rsidP="006F18AF">
      <w:pPr>
        <w:pStyle w:val="4"/>
        <w:spacing w:line="240" w:lineRule="auto"/>
        <w:rPr>
          <w:rFonts w:ascii="Times New Roman" w:eastAsia="仿宋_GB2312" w:hAnsi="Times New Roman"/>
        </w:rPr>
      </w:pPr>
      <w:bookmarkStart w:id="23" w:name="_Toc475439699"/>
      <w:r w:rsidRPr="00FF6958">
        <w:rPr>
          <w:rFonts w:ascii="Times New Roman" w:eastAsia="仿宋_GB2312" w:hAnsi="Times New Roman"/>
        </w:rPr>
        <w:t>3.2.1.2</w:t>
      </w:r>
      <w:r w:rsidRPr="00FF6958">
        <w:rPr>
          <w:rFonts w:ascii="Times New Roman" w:eastAsia="仿宋_GB2312" w:hAnsi="Times New Roman"/>
        </w:rPr>
        <w:t>结算备付金账户资金交收违约规模</w:t>
      </w:r>
      <w:bookmarkEnd w:id="23"/>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输入数据来源：数据仓库</w:t>
      </w:r>
      <w:r>
        <w:rPr>
          <w:rFonts w:eastAsia="仿宋_GB2312" w:hint="eastAsia"/>
          <w:sz w:val="28"/>
          <w:szCs w:val="28"/>
        </w:rPr>
        <w:t>（</w:t>
      </w:r>
      <w:r>
        <w:rPr>
          <w:rFonts w:eastAsia="仿宋_GB2312" w:hint="eastAsia"/>
          <w:sz w:val="28"/>
          <w:szCs w:val="28"/>
        </w:rPr>
        <w:t>I</w:t>
      </w:r>
      <w:r>
        <w:rPr>
          <w:rFonts w:eastAsia="仿宋_GB2312" w:hint="eastAsia"/>
          <w:sz w:val="28"/>
          <w:szCs w:val="28"/>
        </w:rPr>
        <w:t>级数据）</w:t>
      </w:r>
    </w:p>
    <w:p w:rsidR="006F18AF"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输入数据：日期，结算参与人代码，结算参与人类别，透支金额</w:t>
      </w:r>
      <w:r w:rsidRPr="00FF6958">
        <w:rPr>
          <w:rFonts w:eastAsia="仿宋_GB2312"/>
          <w:sz w:val="28"/>
          <w:szCs w:val="28"/>
        </w:rPr>
        <w:t>(x)</w:t>
      </w:r>
      <w:r w:rsidRPr="00FF6958">
        <w:rPr>
          <w:rFonts w:eastAsia="仿宋_GB2312"/>
          <w:sz w:val="28"/>
          <w:szCs w:val="28"/>
        </w:rPr>
        <w:t>，市场范围</w:t>
      </w:r>
      <w:r w:rsidRPr="00FF6958">
        <w:rPr>
          <w:rFonts w:eastAsia="仿宋_GB2312"/>
          <w:sz w:val="28"/>
          <w:szCs w:val="28"/>
        </w:rPr>
        <w:t>(sh,sz)</w:t>
      </w:r>
      <w:r w:rsidRPr="00FF6958">
        <w:rPr>
          <w:rFonts w:eastAsia="仿宋_GB2312"/>
          <w:sz w:val="28"/>
          <w:szCs w:val="28"/>
        </w:rPr>
        <w:t>，结算参与人缴纳的保证金（</w:t>
      </w:r>
      <w:r w:rsidRPr="00FF6958">
        <w:rPr>
          <w:rFonts w:eastAsia="仿宋_GB2312"/>
          <w:sz w:val="28"/>
          <w:szCs w:val="28"/>
        </w:rPr>
        <w:t>bzj</w:t>
      </w:r>
      <w:r w:rsidRPr="00FF6958">
        <w:rPr>
          <w:rFonts w:eastAsia="仿宋_GB2312"/>
          <w:sz w:val="28"/>
          <w:szCs w:val="28"/>
        </w:rPr>
        <w:t>），上海市场保证金</w:t>
      </w:r>
      <w:r w:rsidRPr="00FF6958">
        <w:rPr>
          <w:rFonts w:eastAsia="仿宋_GB2312"/>
          <w:sz w:val="28"/>
          <w:szCs w:val="28"/>
        </w:rPr>
        <w:t>(shbzj)</w:t>
      </w:r>
      <w:r w:rsidRPr="00FF6958">
        <w:rPr>
          <w:rFonts w:eastAsia="仿宋_GB2312"/>
          <w:sz w:val="28"/>
          <w:szCs w:val="28"/>
        </w:rPr>
        <w:t>，深圳市场保证金</w:t>
      </w:r>
      <w:r w:rsidRPr="00FF6958">
        <w:rPr>
          <w:rFonts w:eastAsia="仿宋_GB2312"/>
          <w:sz w:val="28"/>
          <w:szCs w:val="28"/>
        </w:rPr>
        <w:t>(szbzj)</w:t>
      </w:r>
      <w:r w:rsidRPr="00FF6958">
        <w:rPr>
          <w:rFonts w:eastAsia="仿宋_GB2312"/>
          <w:sz w:val="28"/>
          <w:szCs w:val="28"/>
        </w:rPr>
        <w:t>，上海市场备付金</w:t>
      </w:r>
      <w:r w:rsidRPr="00FF6958">
        <w:rPr>
          <w:rFonts w:eastAsia="仿宋_GB2312"/>
          <w:sz w:val="28"/>
          <w:szCs w:val="28"/>
        </w:rPr>
        <w:t>(shbfj)</w:t>
      </w:r>
      <w:r w:rsidRPr="00FF6958">
        <w:rPr>
          <w:rFonts w:eastAsia="仿宋_GB2312"/>
          <w:sz w:val="28"/>
          <w:szCs w:val="28"/>
        </w:rPr>
        <w:t>，深圳市场备付金</w:t>
      </w:r>
      <w:r w:rsidRPr="00FF6958">
        <w:rPr>
          <w:rFonts w:eastAsia="仿宋_GB2312"/>
          <w:sz w:val="28"/>
          <w:szCs w:val="28"/>
        </w:rPr>
        <w:t>(szbfj)</w:t>
      </w:r>
    </w:p>
    <w:p w:rsidR="00565989" w:rsidRDefault="000072F7">
      <w:pPr>
        <w:pStyle w:val="a5"/>
        <w:ind w:left="980" w:firstLineChars="0" w:firstLine="0"/>
        <w:rPr>
          <w:rFonts w:eastAsia="仿宋_GB2312"/>
          <w:sz w:val="28"/>
          <w:szCs w:val="28"/>
        </w:rPr>
        <w:pPrChange w:id="24" w:author="CN=王思齐/OU=结算管理部/OU=公司总部/O=ChinaClear" w:date="2017-11-07T14:43:00Z">
          <w:pPr>
            <w:pStyle w:val="a5"/>
            <w:numPr>
              <w:numId w:val="3"/>
            </w:numPr>
            <w:ind w:left="980" w:firstLineChars="0" w:hanging="420"/>
          </w:pPr>
        </w:pPrChange>
      </w:pPr>
      <w:r>
        <w:rPr>
          <w:rFonts w:eastAsia="仿宋_GB2312" w:hint="eastAsia"/>
          <w:sz w:val="28"/>
          <w:szCs w:val="28"/>
        </w:rPr>
        <w:t>其中，日期以</w:t>
      </w:r>
      <w:r>
        <w:rPr>
          <w:rFonts w:eastAsia="仿宋_GB2312" w:hint="eastAsia"/>
          <w:sz w:val="28"/>
          <w:szCs w:val="28"/>
        </w:rPr>
        <w:t>3.2.1.1</w:t>
      </w:r>
      <w:r>
        <w:rPr>
          <w:rFonts w:eastAsia="仿宋_GB2312" w:hint="eastAsia"/>
          <w:sz w:val="28"/>
          <w:szCs w:val="28"/>
        </w:rPr>
        <w:t>日期所选取的月份为基准，</w:t>
      </w:r>
      <w:r w:rsidR="003F0A50" w:rsidRPr="008B4705">
        <w:rPr>
          <w:rFonts w:eastAsia="仿宋_GB2312" w:hint="eastAsia"/>
          <w:b/>
          <w:sz w:val="28"/>
          <w:szCs w:val="28"/>
        </w:rPr>
        <w:t>结算备付金</w:t>
      </w:r>
      <w:r w:rsidR="003F0A50">
        <w:rPr>
          <w:rFonts w:eastAsia="仿宋_GB2312" w:hint="eastAsia"/>
          <w:sz w:val="28"/>
          <w:szCs w:val="28"/>
        </w:rPr>
        <w:t>计算覆盖的范围为</w:t>
      </w:r>
      <w:r w:rsidR="003F0A50" w:rsidRPr="00636CC1">
        <w:rPr>
          <w:rFonts w:eastAsia="仿宋_GB2312" w:hint="eastAsia"/>
          <w:b/>
          <w:sz w:val="28"/>
          <w:szCs w:val="28"/>
        </w:rPr>
        <w:t>自营担保账户</w:t>
      </w:r>
      <w:r w:rsidR="003F0A50">
        <w:rPr>
          <w:rFonts w:eastAsia="仿宋_GB2312" w:hint="eastAsia"/>
          <w:sz w:val="28"/>
          <w:szCs w:val="28"/>
        </w:rPr>
        <w:t>、</w:t>
      </w:r>
      <w:r w:rsidR="003F0A50" w:rsidRPr="008B4705">
        <w:rPr>
          <w:rFonts w:eastAsia="仿宋_GB2312" w:hint="eastAsia"/>
          <w:b/>
          <w:sz w:val="28"/>
          <w:szCs w:val="28"/>
        </w:rPr>
        <w:t>经纪担保账户</w:t>
      </w:r>
      <w:r w:rsidR="003F0A50">
        <w:rPr>
          <w:rFonts w:eastAsia="仿宋_GB2312" w:hint="eastAsia"/>
          <w:sz w:val="28"/>
          <w:szCs w:val="28"/>
        </w:rPr>
        <w:t>以及</w:t>
      </w:r>
      <w:r w:rsidR="003F0A50" w:rsidRPr="008B4705">
        <w:rPr>
          <w:rFonts w:eastAsia="仿宋_GB2312" w:hint="eastAsia"/>
          <w:b/>
          <w:sz w:val="28"/>
          <w:szCs w:val="28"/>
        </w:rPr>
        <w:t>托管业务</w:t>
      </w:r>
      <w:r w:rsidR="003F0A50">
        <w:rPr>
          <w:rFonts w:eastAsia="仿宋_GB2312" w:hint="eastAsia"/>
          <w:sz w:val="28"/>
          <w:szCs w:val="28"/>
        </w:rPr>
        <w:t>。</w:t>
      </w:r>
      <w:r>
        <w:rPr>
          <w:rFonts w:eastAsia="仿宋_GB2312" w:hint="eastAsia"/>
          <w:sz w:val="28"/>
          <w:szCs w:val="28"/>
        </w:rPr>
        <w:t>结算参与人保证金（</w:t>
      </w:r>
      <w:r>
        <w:rPr>
          <w:rFonts w:eastAsia="仿宋_GB2312" w:hint="eastAsia"/>
          <w:sz w:val="28"/>
          <w:szCs w:val="28"/>
        </w:rPr>
        <w:t>bzj</w:t>
      </w:r>
      <w:r>
        <w:rPr>
          <w:rFonts w:eastAsia="仿宋_GB2312" w:hint="eastAsia"/>
          <w:sz w:val="28"/>
          <w:szCs w:val="28"/>
        </w:rPr>
        <w:t>）为数据仓库中该参与人所有带有结算保证金字样的账户，上海市场保证金（</w:t>
      </w:r>
      <w:r>
        <w:rPr>
          <w:rFonts w:eastAsia="仿宋_GB2312" w:hint="eastAsia"/>
          <w:sz w:val="28"/>
          <w:szCs w:val="28"/>
        </w:rPr>
        <w:t>shbzj</w:t>
      </w:r>
      <w:r>
        <w:rPr>
          <w:rFonts w:eastAsia="仿宋_GB2312" w:hint="eastAsia"/>
          <w:sz w:val="28"/>
          <w:szCs w:val="28"/>
        </w:rPr>
        <w:t>）为</w:t>
      </w:r>
      <w:r w:rsidR="003F0A50">
        <w:rPr>
          <w:rFonts w:eastAsia="仿宋_GB2312" w:hint="eastAsia"/>
          <w:sz w:val="28"/>
          <w:szCs w:val="28"/>
        </w:rPr>
        <w:t>参与人名单中所有参与人在上海市场缴纳的结算保证金，深圳市场保证金（</w:t>
      </w:r>
      <w:r w:rsidR="003F0A50">
        <w:rPr>
          <w:rFonts w:eastAsia="仿宋_GB2312" w:hint="eastAsia"/>
          <w:sz w:val="28"/>
          <w:szCs w:val="28"/>
        </w:rPr>
        <w:t>szbzj</w:t>
      </w:r>
      <w:r w:rsidR="003F0A50">
        <w:rPr>
          <w:rFonts w:eastAsia="仿宋_GB2312" w:hint="eastAsia"/>
          <w:sz w:val="28"/>
          <w:szCs w:val="28"/>
        </w:rPr>
        <w:t>）为参与人名单中所有参与人在深圳市场缴纳的结算保证金。</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w:t>
      </w:r>
      <w:r w:rsidRPr="00FF6958">
        <w:rPr>
          <w:rFonts w:eastAsia="仿宋_GB2312"/>
          <w:sz w:val="28"/>
          <w:szCs w:val="28"/>
        </w:rPr>
        <w:t>x</w:t>
      </w:r>
      <w:r w:rsidRPr="00FF6958">
        <w:rPr>
          <w:rFonts w:eastAsia="仿宋_GB2312"/>
          <w:sz w:val="28"/>
          <w:szCs w:val="28"/>
        </w:rPr>
        <w:t>属于</w:t>
      </w:r>
      <w:r w:rsidRPr="00FF6958">
        <w:rPr>
          <w:rFonts w:eastAsia="仿宋_GB2312"/>
          <w:sz w:val="28"/>
          <w:szCs w:val="28"/>
        </w:rPr>
        <w:t>sh,</w:t>
      </w:r>
      <w:ins w:id="25" w:author="CN=王思齐/OU=结算管理部/OU=公司总部/O=ChinaClear" w:date="2017-11-07T15:39:00Z">
        <w:r w:rsidR="003F0A50">
          <w:rPr>
            <w:rFonts w:eastAsia="仿宋_GB2312" w:hint="eastAsia"/>
            <w:sz w:val="28"/>
            <w:szCs w:val="28"/>
          </w:rPr>
          <w:t xml:space="preserve"> 0&lt;</w:t>
        </w:r>
      </w:ins>
      <w:r w:rsidRPr="00FF6958">
        <w:rPr>
          <w:rFonts w:eastAsia="仿宋_GB2312"/>
          <w:sz w:val="28"/>
          <w:szCs w:val="28"/>
        </w:rPr>
        <w:t>x&lt;</w:t>
      </w:r>
      <w:ins w:id="26" w:author="CN=邓思偲/OU=结算业务部/OU=深圳分公司/O=ChinaClear" w:date="2017-11-14T09:25:00Z">
        <w:r w:rsidR="00565989">
          <w:rPr>
            <w:rFonts w:eastAsia="仿宋_GB2312" w:hint="eastAsia"/>
            <w:sz w:val="28"/>
            <w:szCs w:val="28"/>
          </w:rPr>
          <w:t>≤</w:t>
        </w:r>
      </w:ins>
      <w:r w:rsidRPr="00FF6958">
        <w:rPr>
          <w:rFonts w:eastAsia="仿宋_GB2312"/>
          <w:sz w:val="28"/>
          <w:szCs w:val="28"/>
        </w:rPr>
        <w:t xml:space="preserve">bzj,-10; </w:t>
      </w:r>
    </w:p>
    <w:p w:rsidR="006F18AF" w:rsidRPr="00FF6958" w:rsidRDefault="006F18AF" w:rsidP="006F18AF">
      <w:pPr>
        <w:pStyle w:val="a5"/>
        <w:ind w:leftChars="467" w:left="981" w:firstLineChars="500" w:firstLine="1400"/>
        <w:rPr>
          <w:rFonts w:eastAsia="仿宋_GB2312"/>
          <w:sz w:val="28"/>
          <w:szCs w:val="28"/>
        </w:rPr>
      </w:pPr>
      <w:r w:rsidRPr="00FF6958">
        <w:rPr>
          <w:rFonts w:eastAsia="仿宋_GB2312"/>
          <w:sz w:val="28"/>
          <w:szCs w:val="28"/>
        </w:rPr>
        <w:t>bzj</w:t>
      </w:r>
      <w:ins w:id="27" w:author="CN=邓思偲/OU=结算业务部/OU=深圳分公司/O=ChinaClear" w:date="2017-11-14T09:25:00Z">
        <w:r w:rsidR="00565989" w:rsidRPr="00FF6958">
          <w:rPr>
            <w:rFonts w:eastAsia="仿宋_GB2312"/>
            <w:sz w:val="28"/>
            <w:szCs w:val="28"/>
          </w:rPr>
          <w:t>&lt;</w:t>
        </w:r>
      </w:ins>
      <w:del w:id="28" w:author="CN=邓思偲/OU=结算业务部/OU=深圳分公司/O=ChinaClear" w:date="2017-11-14T09:25:00Z">
        <w:r w:rsidDel="00565989">
          <w:rPr>
            <w:rFonts w:eastAsia="仿宋_GB2312" w:hint="eastAsia"/>
            <w:sz w:val="28"/>
            <w:szCs w:val="28"/>
          </w:rPr>
          <w:delText>≤</w:delText>
        </w:r>
      </w:del>
      <w:r w:rsidRPr="00FF6958">
        <w:rPr>
          <w:rFonts w:eastAsia="仿宋_GB2312"/>
          <w:sz w:val="28"/>
          <w:szCs w:val="28"/>
        </w:rPr>
        <w:t>x</w:t>
      </w:r>
      <w:ins w:id="29" w:author="CN=邓思偲/OU=结算业务部/OU=深圳分公司/O=ChinaClear" w:date="2017-11-14T09:26:00Z">
        <w:r w:rsidR="00565989">
          <w:rPr>
            <w:rFonts w:eastAsia="仿宋_GB2312" w:hint="eastAsia"/>
            <w:sz w:val="28"/>
            <w:szCs w:val="28"/>
          </w:rPr>
          <w:t>≤</w:t>
        </w:r>
      </w:ins>
      <w:del w:id="30" w:author="CN=邓思偲/OU=结算业务部/OU=深圳分公司/O=ChinaClear" w:date="2017-11-14T09:26:00Z">
        <w:r w:rsidRPr="00FF6958" w:rsidDel="00565989">
          <w:rPr>
            <w:rFonts w:eastAsia="仿宋_GB2312"/>
            <w:sz w:val="28"/>
            <w:szCs w:val="28"/>
          </w:rPr>
          <w:delText>&lt;</w:delText>
        </w:r>
      </w:del>
      <w:r w:rsidRPr="00FF6958">
        <w:rPr>
          <w:rFonts w:eastAsia="仿宋_GB2312"/>
          <w:sz w:val="28"/>
          <w:szCs w:val="28"/>
        </w:rPr>
        <w:t>shbzj</w:t>
      </w:r>
      <w:r w:rsidRPr="00FF6958">
        <w:rPr>
          <w:rFonts w:eastAsia="仿宋_GB2312"/>
          <w:sz w:val="28"/>
          <w:szCs w:val="28"/>
        </w:rPr>
        <w:t>，</w:t>
      </w:r>
      <w:r w:rsidRPr="00FF6958">
        <w:rPr>
          <w:rFonts w:eastAsia="仿宋_GB2312"/>
          <w:sz w:val="28"/>
          <w:szCs w:val="28"/>
        </w:rPr>
        <w:t>-20</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lastRenderedPageBreak/>
        <w:t xml:space="preserve">          shbzj</w:t>
      </w:r>
      <w:ins w:id="31" w:author="CN=邓思偲/OU=结算业务部/OU=深圳分公司/O=ChinaClear" w:date="2017-11-14T09:26:00Z">
        <w:r w:rsidR="00565989" w:rsidRPr="00FF6958">
          <w:rPr>
            <w:rFonts w:eastAsia="仿宋_GB2312"/>
            <w:sz w:val="28"/>
            <w:szCs w:val="28"/>
          </w:rPr>
          <w:t>&lt;</w:t>
        </w:r>
      </w:ins>
      <w:del w:id="32" w:author="CN=邓思偲/OU=结算业务部/OU=深圳分公司/O=ChinaClear" w:date="2017-11-14T09:26:00Z">
        <w:r w:rsidDel="00565989">
          <w:rPr>
            <w:rFonts w:eastAsia="仿宋_GB2312" w:hint="eastAsia"/>
            <w:sz w:val="28"/>
            <w:szCs w:val="28"/>
          </w:rPr>
          <w:delText>≤</w:delText>
        </w:r>
      </w:del>
      <w:r w:rsidRPr="00FF6958">
        <w:rPr>
          <w:rFonts w:eastAsia="仿宋_GB2312"/>
          <w:sz w:val="28"/>
          <w:szCs w:val="28"/>
        </w:rPr>
        <w:t>x</w:t>
      </w:r>
      <w:ins w:id="33" w:author="CN=邓思偲/OU=结算业务部/OU=深圳分公司/O=ChinaClear" w:date="2017-11-14T09:26:00Z">
        <w:r w:rsidR="00565989">
          <w:rPr>
            <w:rFonts w:eastAsia="仿宋_GB2312" w:hint="eastAsia"/>
            <w:sz w:val="28"/>
            <w:szCs w:val="28"/>
          </w:rPr>
          <w:t>≤</w:t>
        </w:r>
      </w:ins>
      <w:del w:id="34" w:author="CN=邓思偲/OU=结算业务部/OU=深圳分公司/O=ChinaClear" w:date="2017-11-14T09:26:00Z">
        <w:r w:rsidRPr="00FF6958" w:rsidDel="00565989">
          <w:rPr>
            <w:rFonts w:eastAsia="仿宋_GB2312"/>
            <w:sz w:val="28"/>
            <w:szCs w:val="28"/>
          </w:rPr>
          <w:delText>&lt;</w:delText>
        </w:r>
      </w:del>
      <w:r w:rsidRPr="00FF6958">
        <w:rPr>
          <w:rFonts w:eastAsia="仿宋_GB2312"/>
          <w:sz w:val="28"/>
          <w:szCs w:val="28"/>
        </w:rPr>
        <w:t>shbfj</w:t>
      </w:r>
      <w:r w:rsidRPr="00FF6958">
        <w:rPr>
          <w:rFonts w:eastAsia="仿宋_GB2312"/>
          <w:sz w:val="28"/>
          <w:szCs w:val="28"/>
        </w:rPr>
        <w:t>，</w:t>
      </w:r>
      <w:r w:rsidRPr="00FF6958">
        <w:rPr>
          <w:rFonts w:eastAsia="仿宋_GB2312"/>
          <w:sz w:val="28"/>
          <w:szCs w:val="28"/>
        </w:rPr>
        <w:t>-30</w:t>
      </w:r>
      <w:r w:rsidRPr="00FF6958">
        <w:rPr>
          <w:rFonts w:eastAsia="仿宋_GB2312"/>
          <w:sz w:val="28"/>
          <w:szCs w:val="28"/>
        </w:rPr>
        <w:t>；</w:t>
      </w:r>
    </w:p>
    <w:p w:rsidR="006F18AF" w:rsidRPr="00FF6958" w:rsidRDefault="006F18AF" w:rsidP="006F18AF">
      <w:pPr>
        <w:pStyle w:val="a5"/>
        <w:ind w:leftChars="467" w:left="981" w:firstLineChars="500" w:firstLine="1400"/>
        <w:rPr>
          <w:rFonts w:eastAsia="仿宋_GB2312"/>
          <w:b/>
          <w:sz w:val="28"/>
          <w:szCs w:val="28"/>
        </w:rPr>
      </w:pPr>
      <w:r w:rsidRPr="00FF6958">
        <w:rPr>
          <w:rFonts w:eastAsia="仿宋_GB2312"/>
          <w:sz w:val="28"/>
          <w:szCs w:val="28"/>
        </w:rPr>
        <w:t>shbfj</w:t>
      </w:r>
      <w:ins w:id="35" w:author="CN=邓思偲/OU=结算业务部/OU=深圳分公司/O=ChinaClear" w:date="2017-11-14T09:27:00Z">
        <w:r w:rsidR="00565989" w:rsidRPr="00FF6958">
          <w:rPr>
            <w:rFonts w:eastAsia="仿宋_GB2312"/>
            <w:sz w:val="28"/>
            <w:szCs w:val="28"/>
          </w:rPr>
          <w:t>&lt;</w:t>
        </w:r>
      </w:ins>
      <w:del w:id="36" w:author="CN=邓思偲/OU=结算业务部/OU=深圳分公司/O=ChinaClear" w:date="2017-11-14T09:27:00Z">
        <w:r w:rsidDel="00565989">
          <w:rPr>
            <w:rFonts w:eastAsia="仿宋_GB2312" w:hint="eastAsia"/>
            <w:sz w:val="28"/>
            <w:szCs w:val="28"/>
          </w:rPr>
          <w:delText>≤</w:delText>
        </w:r>
      </w:del>
      <w:r w:rsidRPr="00FF6958">
        <w:rPr>
          <w:rFonts w:eastAsia="仿宋_GB2312"/>
          <w:sz w:val="28"/>
          <w:szCs w:val="28"/>
        </w:rPr>
        <w:t>x</w:t>
      </w:r>
      <w:r w:rsidRPr="00FF6958">
        <w:rPr>
          <w:rFonts w:eastAsia="仿宋_GB2312"/>
          <w:sz w:val="28"/>
          <w:szCs w:val="28"/>
        </w:rPr>
        <w:t>，</w:t>
      </w:r>
      <w:r w:rsidRPr="00FF6958">
        <w:rPr>
          <w:rFonts w:eastAsia="仿宋_GB2312"/>
          <w:sz w:val="28"/>
          <w:szCs w:val="28"/>
        </w:rPr>
        <w:t>-40</w:t>
      </w:r>
      <w:r w:rsidRPr="00FF6958">
        <w:rPr>
          <w:rFonts w:eastAsia="仿宋_GB2312"/>
          <w:sz w:val="28"/>
          <w:szCs w:val="28"/>
        </w:rPr>
        <w:t>，</w:t>
      </w:r>
      <w:r w:rsidRPr="00FF6958">
        <w:rPr>
          <w:rFonts w:eastAsia="仿宋_GB2312"/>
          <w:b/>
          <w:sz w:val="28"/>
          <w:szCs w:val="28"/>
        </w:rPr>
        <w:t>且该结算参与人该年度</w:t>
      </w:r>
      <w:proofErr w:type="gramStart"/>
      <w:r w:rsidRPr="00FF6958">
        <w:rPr>
          <w:rFonts w:eastAsia="仿宋_GB2312"/>
          <w:b/>
          <w:sz w:val="28"/>
          <w:szCs w:val="28"/>
        </w:rPr>
        <w:t>年度</w:t>
      </w:r>
      <w:proofErr w:type="gramEnd"/>
      <w:r w:rsidRPr="00FF6958">
        <w:rPr>
          <w:rFonts w:eastAsia="仿宋_GB2312"/>
          <w:b/>
          <w:sz w:val="28"/>
          <w:szCs w:val="28"/>
        </w:rPr>
        <w:t>评价固定为</w:t>
      </w:r>
      <w:r w:rsidRPr="00FF6958">
        <w:rPr>
          <w:rFonts w:eastAsia="仿宋_GB2312"/>
          <w:b/>
          <w:sz w:val="28"/>
          <w:szCs w:val="28"/>
        </w:rPr>
        <w:t>C</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x</w:t>
      </w:r>
      <w:r w:rsidRPr="00FF6958">
        <w:rPr>
          <w:rFonts w:eastAsia="仿宋_GB2312"/>
          <w:sz w:val="28"/>
          <w:szCs w:val="28"/>
        </w:rPr>
        <w:t>属于</w:t>
      </w:r>
      <w:r w:rsidRPr="00FF6958">
        <w:rPr>
          <w:rFonts w:eastAsia="仿宋_GB2312"/>
          <w:sz w:val="28"/>
          <w:szCs w:val="28"/>
        </w:rPr>
        <w:t>sz,</w:t>
      </w:r>
      <w:ins w:id="37" w:author="CN=王思齐/OU=结算管理部/OU=公司总部/O=ChinaClear" w:date="2017-11-07T15:39:00Z">
        <w:r w:rsidR="003F0A50">
          <w:rPr>
            <w:rFonts w:eastAsia="仿宋_GB2312" w:hint="eastAsia"/>
            <w:sz w:val="28"/>
            <w:szCs w:val="28"/>
          </w:rPr>
          <w:t xml:space="preserve"> 0&lt;</w:t>
        </w:r>
      </w:ins>
      <w:r w:rsidRPr="00FF6958">
        <w:rPr>
          <w:rFonts w:eastAsia="仿宋_GB2312"/>
          <w:sz w:val="28"/>
          <w:szCs w:val="28"/>
        </w:rPr>
        <w:t>x</w:t>
      </w:r>
      <w:ins w:id="38" w:author="CN=邓思偲/OU=结算业务部/OU=深圳分公司/O=ChinaClear" w:date="2017-11-14T09:36:00Z">
        <w:r w:rsidR="00D653CF">
          <w:rPr>
            <w:rFonts w:eastAsia="仿宋_GB2312" w:hint="eastAsia"/>
            <w:sz w:val="28"/>
            <w:szCs w:val="28"/>
          </w:rPr>
          <w:t>≤</w:t>
        </w:r>
      </w:ins>
      <w:del w:id="39" w:author="CN=邓思偲/OU=结算业务部/OU=深圳分公司/O=ChinaClear" w:date="2017-11-14T09:36:00Z">
        <w:r w:rsidRPr="00FF6958" w:rsidDel="00D653CF">
          <w:rPr>
            <w:rFonts w:eastAsia="仿宋_GB2312"/>
            <w:sz w:val="28"/>
            <w:szCs w:val="28"/>
          </w:rPr>
          <w:delText>&lt;</w:delText>
        </w:r>
      </w:del>
      <w:r w:rsidRPr="00FF6958">
        <w:rPr>
          <w:rFonts w:eastAsia="仿宋_GB2312"/>
          <w:sz w:val="28"/>
          <w:szCs w:val="28"/>
        </w:rPr>
        <w:t xml:space="preserve">bzj,-10; </w:t>
      </w:r>
    </w:p>
    <w:p w:rsidR="006F18AF" w:rsidRPr="00FF6958" w:rsidRDefault="006F18AF" w:rsidP="006F18AF">
      <w:pPr>
        <w:pStyle w:val="a5"/>
        <w:ind w:leftChars="467" w:left="981" w:firstLineChars="500" w:firstLine="1400"/>
        <w:rPr>
          <w:rFonts w:eastAsia="仿宋_GB2312"/>
          <w:sz w:val="28"/>
          <w:szCs w:val="28"/>
        </w:rPr>
      </w:pPr>
      <w:r w:rsidRPr="00FF6958">
        <w:rPr>
          <w:rFonts w:eastAsia="仿宋_GB2312"/>
          <w:sz w:val="28"/>
          <w:szCs w:val="28"/>
        </w:rPr>
        <w:t>bzj</w:t>
      </w:r>
      <w:ins w:id="40" w:author="CN=邓思偲/OU=结算业务部/OU=深圳分公司/O=ChinaClear" w:date="2017-11-14T09:36:00Z">
        <w:r w:rsidR="00D653CF">
          <w:rPr>
            <w:rFonts w:eastAsia="仿宋_GB2312" w:hint="eastAsia"/>
            <w:sz w:val="28"/>
            <w:szCs w:val="28"/>
          </w:rPr>
          <w:t>&lt;</w:t>
        </w:r>
      </w:ins>
      <w:del w:id="41" w:author="CN=邓思偲/OU=结算业务部/OU=深圳分公司/O=ChinaClear" w:date="2017-11-14T09:36:00Z">
        <w:r w:rsidDel="00D653CF">
          <w:rPr>
            <w:rFonts w:eastAsia="仿宋_GB2312" w:hint="eastAsia"/>
            <w:sz w:val="28"/>
            <w:szCs w:val="28"/>
          </w:rPr>
          <w:delText>≤</w:delText>
        </w:r>
      </w:del>
      <w:r w:rsidRPr="00FF6958">
        <w:rPr>
          <w:rFonts w:eastAsia="仿宋_GB2312"/>
          <w:sz w:val="28"/>
          <w:szCs w:val="28"/>
        </w:rPr>
        <w:t>x</w:t>
      </w:r>
      <w:ins w:id="42" w:author="CN=邓思偲/OU=结算业务部/OU=深圳分公司/O=ChinaClear" w:date="2017-11-14T09:36:00Z">
        <w:r w:rsidR="00D653CF">
          <w:rPr>
            <w:rFonts w:eastAsia="仿宋_GB2312" w:hint="eastAsia"/>
            <w:sz w:val="28"/>
            <w:szCs w:val="28"/>
          </w:rPr>
          <w:t>≤</w:t>
        </w:r>
      </w:ins>
      <w:del w:id="43" w:author="CN=邓思偲/OU=结算业务部/OU=深圳分公司/O=ChinaClear" w:date="2017-11-14T09:36:00Z">
        <w:r w:rsidRPr="00FF6958" w:rsidDel="00D653CF">
          <w:rPr>
            <w:rFonts w:eastAsia="仿宋_GB2312"/>
            <w:sz w:val="28"/>
            <w:szCs w:val="28"/>
          </w:rPr>
          <w:delText>&lt;</w:delText>
        </w:r>
      </w:del>
      <w:r w:rsidRPr="00FF6958">
        <w:rPr>
          <w:rFonts w:eastAsia="仿宋_GB2312"/>
          <w:sz w:val="28"/>
          <w:szCs w:val="28"/>
        </w:rPr>
        <w:t>szbzj</w:t>
      </w:r>
      <w:r w:rsidRPr="00FF6958">
        <w:rPr>
          <w:rFonts w:eastAsia="仿宋_GB2312"/>
          <w:sz w:val="28"/>
          <w:szCs w:val="28"/>
        </w:rPr>
        <w:t>，</w:t>
      </w:r>
      <w:r w:rsidRPr="00FF6958">
        <w:rPr>
          <w:rFonts w:eastAsia="仿宋_GB2312"/>
          <w:sz w:val="28"/>
          <w:szCs w:val="28"/>
        </w:rPr>
        <w:t>-20</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szbzj</w:t>
      </w:r>
      <w:ins w:id="44" w:author="CN=邓思偲/OU=结算业务部/OU=深圳分公司/O=ChinaClear" w:date="2017-11-14T09:36:00Z">
        <w:r w:rsidR="00D653CF">
          <w:rPr>
            <w:rFonts w:eastAsia="仿宋_GB2312" w:hint="eastAsia"/>
            <w:sz w:val="28"/>
            <w:szCs w:val="28"/>
          </w:rPr>
          <w:t>&lt;</w:t>
        </w:r>
      </w:ins>
      <w:del w:id="45" w:author="CN=邓思偲/OU=结算业务部/OU=深圳分公司/O=ChinaClear" w:date="2017-11-14T09:36:00Z">
        <w:r w:rsidDel="00D653CF">
          <w:rPr>
            <w:rFonts w:eastAsia="仿宋_GB2312" w:hint="eastAsia"/>
            <w:sz w:val="28"/>
            <w:szCs w:val="28"/>
          </w:rPr>
          <w:delText>≤</w:delText>
        </w:r>
      </w:del>
      <w:r w:rsidRPr="00FF6958">
        <w:rPr>
          <w:rFonts w:eastAsia="仿宋_GB2312"/>
          <w:sz w:val="28"/>
          <w:szCs w:val="28"/>
        </w:rPr>
        <w:t>x</w:t>
      </w:r>
      <w:ins w:id="46" w:author="CN=邓思偲/OU=结算业务部/OU=深圳分公司/O=ChinaClear" w:date="2017-11-14T09:36:00Z">
        <w:r w:rsidR="00D653CF">
          <w:rPr>
            <w:rFonts w:eastAsia="仿宋_GB2312" w:hint="eastAsia"/>
            <w:sz w:val="28"/>
            <w:szCs w:val="28"/>
          </w:rPr>
          <w:t>≤</w:t>
        </w:r>
      </w:ins>
      <w:del w:id="47" w:author="CN=邓思偲/OU=结算业务部/OU=深圳分公司/O=ChinaClear" w:date="2017-11-14T09:36:00Z">
        <w:r w:rsidRPr="00FF6958" w:rsidDel="00D653CF">
          <w:rPr>
            <w:rFonts w:eastAsia="仿宋_GB2312"/>
            <w:sz w:val="28"/>
            <w:szCs w:val="28"/>
          </w:rPr>
          <w:delText>&lt;</w:delText>
        </w:r>
      </w:del>
      <w:r w:rsidRPr="00FF6958">
        <w:rPr>
          <w:rFonts w:eastAsia="仿宋_GB2312"/>
          <w:sz w:val="28"/>
          <w:szCs w:val="28"/>
        </w:rPr>
        <w:t>szbfj</w:t>
      </w:r>
      <w:r w:rsidRPr="00FF6958">
        <w:rPr>
          <w:rFonts w:eastAsia="仿宋_GB2312"/>
          <w:sz w:val="28"/>
          <w:szCs w:val="28"/>
        </w:rPr>
        <w:t>，</w:t>
      </w:r>
      <w:r w:rsidRPr="00FF6958">
        <w:rPr>
          <w:rFonts w:eastAsia="仿宋_GB2312"/>
          <w:sz w:val="28"/>
          <w:szCs w:val="28"/>
        </w:rPr>
        <w:t>-30</w:t>
      </w:r>
      <w:r w:rsidRPr="00FF6958">
        <w:rPr>
          <w:rFonts w:eastAsia="仿宋_GB2312"/>
          <w:sz w:val="28"/>
          <w:szCs w:val="28"/>
        </w:rPr>
        <w:t>；</w:t>
      </w:r>
    </w:p>
    <w:p w:rsidR="006F18AF" w:rsidRDefault="006F18AF" w:rsidP="006F18AF">
      <w:pPr>
        <w:pStyle w:val="a5"/>
        <w:ind w:leftChars="467" w:left="981" w:firstLineChars="500" w:firstLine="1400"/>
        <w:rPr>
          <w:ins w:id="48" w:author="CN=王思齐/OU=结算管理部/OU=公司总部/O=ChinaClear" w:date="2017-11-07T15:53:00Z"/>
          <w:rFonts w:eastAsia="仿宋_GB2312"/>
          <w:b/>
          <w:sz w:val="28"/>
          <w:szCs w:val="28"/>
        </w:rPr>
      </w:pPr>
      <w:r w:rsidRPr="00FF6958">
        <w:rPr>
          <w:rFonts w:eastAsia="仿宋_GB2312"/>
          <w:sz w:val="28"/>
          <w:szCs w:val="28"/>
        </w:rPr>
        <w:t>szbfj</w:t>
      </w:r>
      <w:ins w:id="49" w:author="CN=邓思偲/OU=结算业务部/OU=深圳分公司/O=ChinaClear" w:date="2017-11-14T09:36:00Z">
        <w:r w:rsidR="00D653CF">
          <w:rPr>
            <w:rFonts w:eastAsia="仿宋_GB2312" w:hint="eastAsia"/>
            <w:sz w:val="28"/>
            <w:szCs w:val="28"/>
          </w:rPr>
          <w:t>&lt;</w:t>
        </w:r>
      </w:ins>
      <w:del w:id="50" w:author="CN=邓思偲/OU=结算业务部/OU=深圳分公司/O=ChinaClear" w:date="2017-11-14T09:36:00Z">
        <w:r w:rsidDel="00D653CF">
          <w:rPr>
            <w:rFonts w:eastAsia="仿宋_GB2312" w:hint="eastAsia"/>
            <w:sz w:val="28"/>
            <w:szCs w:val="28"/>
          </w:rPr>
          <w:delText>≤</w:delText>
        </w:r>
      </w:del>
      <w:r w:rsidRPr="00FF6958">
        <w:rPr>
          <w:rFonts w:eastAsia="仿宋_GB2312"/>
          <w:sz w:val="28"/>
          <w:szCs w:val="28"/>
        </w:rPr>
        <w:t>x</w:t>
      </w:r>
      <w:r w:rsidRPr="00FF6958">
        <w:rPr>
          <w:rFonts w:eastAsia="仿宋_GB2312"/>
          <w:sz w:val="28"/>
          <w:szCs w:val="28"/>
        </w:rPr>
        <w:t>，</w:t>
      </w:r>
      <w:r w:rsidRPr="00FF6958">
        <w:rPr>
          <w:rFonts w:eastAsia="仿宋_GB2312"/>
          <w:sz w:val="28"/>
          <w:szCs w:val="28"/>
        </w:rPr>
        <w:t>-40</w:t>
      </w:r>
      <w:r w:rsidRPr="00FF6958">
        <w:rPr>
          <w:rFonts w:eastAsia="仿宋_GB2312"/>
          <w:sz w:val="28"/>
          <w:szCs w:val="28"/>
        </w:rPr>
        <w:t>，</w:t>
      </w:r>
      <w:r w:rsidRPr="00FF6958">
        <w:rPr>
          <w:rFonts w:eastAsia="仿宋_GB2312"/>
          <w:b/>
          <w:sz w:val="28"/>
          <w:szCs w:val="28"/>
        </w:rPr>
        <w:t>且该结算参与人该年度</w:t>
      </w:r>
      <w:proofErr w:type="gramStart"/>
      <w:r w:rsidRPr="00FF6958">
        <w:rPr>
          <w:rFonts w:eastAsia="仿宋_GB2312"/>
          <w:b/>
          <w:sz w:val="28"/>
          <w:szCs w:val="28"/>
        </w:rPr>
        <w:t>年度</w:t>
      </w:r>
      <w:proofErr w:type="gramEnd"/>
      <w:r w:rsidRPr="00FF6958">
        <w:rPr>
          <w:rFonts w:eastAsia="仿宋_GB2312"/>
          <w:b/>
          <w:sz w:val="28"/>
          <w:szCs w:val="28"/>
        </w:rPr>
        <w:t>评价固定为</w:t>
      </w:r>
      <w:r w:rsidRPr="00FF6958">
        <w:rPr>
          <w:rFonts w:eastAsia="仿宋_GB2312"/>
          <w:b/>
          <w:sz w:val="28"/>
          <w:szCs w:val="28"/>
        </w:rPr>
        <w:t>C</w:t>
      </w:r>
    </w:p>
    <w:p w:rsidR="009663C2" w:rsidRPr="00FF6958" w:rsidRDefault="009663C2" w:rsidP="009663C2">
      <w:pPr>
        <w:pStyle w:val="a5"/>
        <w:ind w:leftChars="467" w:left="981" w:firstLineChars="500" w:firstLine="1405"/>
        <w:rPr>
          <w:rFonts w:eastAsia="仿宋_GB2312"/>
          <w:b/>
          <w:sz w:val="28"/>
          <w:szCs w:val="28"/>
        </w:rPr>
      </w:pPr>
      <w:ins w:id="51" w:author="CN=王思齐/OU=结算管理部/OU=公司总部/O=ChinaClear" w:date="2017-11-07T15:54:00Z">
        <w:r>
          <w:rPr>
            <w:rFonts w:eastAsia="仿宋_GB2312" w:hint="eastAsia"/>
            <w:b/>
            <w:sz w:val="28"/>
            <w:szCs w:val="28"/>
          </w:rPr>
          <w:t>如果本项发生扣分，则</w:t>
        </w:r>
        <w:r>
          <w:rPr>
            <w:rFonts w:eastAsia="仿宋_GB2312" w:hint="eastAsia"/>
            <w:b/>
            <w:sz w:val="28"/>
            <w:szCs w:val="28"/>
          </w:rPr>
          <w:t>3.2.1.4</w:t>
        </w:r>
        <w:r>
          <w:rPr>
            <w:rFonts w:eastAsia="仿宋_GB2312" w:hint="eastAsia"/>
            <w:b/>
            <w:sz w:val="28"/>
            <w:szCs w:val="28"/>
          </w:rPr>
          <w:t>不扣分。</w:t>
        </w:r>
      </w:ins>
    </w:p>
    <w:p w:rsidR="006F18AF"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45%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结果输出：该指标会输出以结算参与人为单位，目标月份的备付金透支导致的扣分情况。具体数值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pStyle w:val="a5"/>
        <w:ind w:left="980" w:firstLineChars="0" w:firstLine="0"/>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52" w:name="_Toc475439700"/>
      <w:r w:rsidRPr="00FF6958">
        <w:rPr>
          <w:rFonts w:ascii="Times New Roman" w:eastAsia="仿宋_GB2312" w:hAnsi="Times New Roman"/>
        </w:rPr>
        <w:t>3.2.1.3</w:t>
      </w:r>
      <w:bookmarkStart w:id="53" w:name="_GoBack"/>
      <w:r w:rsidRPr="00FF6958">
        <w:rPr>
          <w:rFonts w:ascii="Times New Roman" w:eastAsia="仿宋_GB2312" w:hAnsi="Times New Roman"/>
        </w:rPr>
        <w:t>债券及基金质押式回购业务</w:t>
      </w:r>
      <w:bookmarkEnd w:id="53"/>
      <w:r w:rsidRPr="00FF6958">
        <w:rPr>
          <w:rFonts w:ascii="Times New Roman" w:eastAsia="仿宋_GB2312" w:hAnsi="Times New Roman"/>
        </w:rPr>
        <w:t>欠库天数及风险管理情况</w:t>
      </w:r>
      <w:bookmarkEnd w:id="52"/>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w:t>
      </w:r>
      <w:r>
        <w:rPr>
          <w:rFonts w:eastAsia="仿宋_GB2312"/>
          <w:sz w:val="28"/>
          <w:szCs w:val="28"/>
        </w:rPr>
        <w:t>数据仓库</w:t>
      </w:r>
      <w:r>
        <w:rPr>
          <w:rFonts w:eastAsia="仿宋_GB2312" w:hint="eastAsia"/>
          <w:sz w:val="28"/>
          <w:szCs w:val="28"/>
        </w:rPr>
        <w:t>（</w:t>
      </w:r>
      <w:r>
        <w:rPr>
          <w:rFonts w:eastAsia="仿宋_GB2312" w:hint="eastAsia"/>
          <w:sz w:val="28"/>
          <w:szCs w:val="28"/>
        </w:rPr>
        <w:t>II</w:t>
      </w:r>
      <w:r>
        <w:rPr>
          <w:rFonts w:eastAsia="仿宋_GB2312" w:hint="eastAsia"/>
          <w:sz w:val="28"/>
          <w:szCs w:val="28"/>
        </w:rPr>
        <w:t>级数据）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proofErr w:type="gramStart"/>
      <w:r w:rsidRPr="00FF6958">
        <w:rPr>
          <w:rFonts w:eastAsia="仿宋_GB2312"/>
          <w:sz w:val="28"/>
          <w:szCs w:val="28"/>
        </w:rPr>
        <w:t>欠库天次</w:t>
      </w:r>
      <w:proofErr w:type="gramEnd"/>
      <w:r w:rsidRPr="00FF6958">
        <w:rPr>
          <w:rFonts w:eastAsia="仿宋_GB2312"/>
          <w:sz w:val="28"/>
          <w:szCs w:val="28"/>
        </w:rPr>
        <w:t>(</w:t>
      </w:r>
      <w:r w:rsidRPr="00FF6958">
        <w:rPr>
          <w:rFonts w:eastAsia="仿宋_GB2312"/>
          <w:sz w:val="28"/>
          <w:szCs w:val="28"/>
        </w:rPr>
        <w:t>多个值</w:t>
      </w:r>
      <w:r w:rsidRPr="00FF6958">
        <w:rPr>
          <w:rFonts w:eastAsia="仿宋_GB2312"/>
          <w:sz w:val="28"/>
          <w:szCs w:val="28"/>
        </w:rPr>
        <w:t>qktc)</w:t>
      </w:r>
      <w:r w:rsidRPr="00FF6958">
        <w:rPr>
          <w:rFonts w:eastAsia="仿宋_GB2312"/>
          <w:sz w:val="28"/>
          <w:szCs w:val="28"/>
        </w:rPr>
        <w:t>，标准</w:t>
      </w:r>
      <w:proofErr w:type="gramStart"/>
      <w:r w:rsidRPr="00FF6958">
        <w:rPr>
          <w:rFonts w:eastAsia="仿宋_GB2312"/>
          <w:sz w:val="28"/>
          <w:szCs w:val="28"/>
        </w:rPr>
        <w:t>券</w:t>
      </w:r>
      <w:proofErr w:type="gramEnd"/>
      <w:r w:rsidRPr="00FF6958">
        <w:rPr>
          <w:rFonts w:eastAsia="仿宋_GB2312"/>
          <w:sz w:val="28"/>
          <w:szCs w:val="28"/>
        </w:rPr>
        <w:t>使用率</w:t>
      </w:r>
      <w:r w:rsidRPr="00FF6958">
        <w:rPr>
          <w:rFonts w:eastAsia="仿宋_GB2312"/>
          <w:sz w:val="28"/>
          <w:szCs w:val="28"/>
        </w:rPr>
        <w:t>(bzqsyl)</w:t>
      </w:r>
      <w:r w:rsidRPr="00FF6958">
        <w:rPr>
          <w:rFonts w:eastAsia="仿宋_GB2312"/>
          <w:sz w:val="28"/>
          <w:szCs w:val="28"/>
        </w:rPr>
        <w:t>，回购融资负债率</w:t>
      </w:r>
      <w:r w:rsidRPr="00FF6958">
        <w:rPr>
          <w:rFonts w:eastAsia="仿宋_GB2312"/>
          <w:sz w:val="28"/>
          <w:szCs w:val="28"/>
        </w:rPr>
        <w:lastRenderedPageBreak/>
        <w:t>（</w:t>
      </w:r>
      <w:r w:rsidRPr="00FF6958">
        <w:rPr>
          <w:rFonts w:eastAsia="仿宋_GB2312"/>
          <w:sz w:val="28"/>
          <w:szCs w:val="28"/>
        </w:rPr>
        <w:t>rzfzl</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w:t>
      </w:r>
      <w:r w:rsidRPr="00FF6958">
        <w:rPr>
          <w:rFonts w:eastAsia="仿宋_GB2312"/>
          <w:sz w:val="28"/>
          <w:szCs w:val="28"/>
        </w:rPr>
        <w:t>qktc</w:t>
      </w:r>
      <w:r w:rsidRPr="00FF6958">
        <w:rPr>
          <w:rFonts w:eastAsia="仿宋_GB2312"/>
          <w:sz w:val="28"/>
          <w:szCs w:val="28"/>
        </w:rPr>
        <w:t>非连续两天，</w:t>
      </w:r>
      <w:r w:rsidRPr="00FF6958">
        <w:rPr>
          <w:rFonts w:eastAsia="仿宋_GB2312"/>
          <w:sz w:val="28"/>
          <w:szCs w:val="28"/>
        </w:rPr>
        <w:t>-1</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qktc</w:t>
      </w:r>
      <w:r w:rsidRPr="00FF6958">
        <w:rPr>
          <w:rFonts w:eastAsia="仿宋_GB2312"/>
          <w:sz w:val="28"/>
          <w:szCs w:val="28"/>
        </w:rPr>
        <w:t>连续两天或非连续三天，</w:t>
      </w:r>
      <w:r w:rsidRPr="00FF6958">
        <w:rPr>
          <w:rFonts w:eastAsia="仿宋_GB2312"/>
          <w:sz w:val="28"/>
          <w:szCs w:val="28"/>
        </w:rPr>
        <w:t>-2</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qktc</w:t>
      </w:r>
      <w:r w:rsidRPr="00FF6958">
        <w:rPr>
          <w:rFonts w:eastAsia="仿宋_GB2312"/>
          <w:sz w:val="28"/>
          <w:szCs w:val="28"/>
        </w:rPr>
        <w:t>连续三天或非连续</w:t>
      </w:r>
      <w:r>
        <w:rPr>
          <w:rFonts w:eastAsia="仿宋_GB2312" w:hint="eastAsia"/>
          <w:sz w:val="28"/>
          <w:szCs w:val="28"/>
        </w:rPr>
        <w:t>五</w:t>
      </w:r>
      <w:r w:rsidRPr="00FF6958">
        <w:rPr>
          <w:rFonts w:eastAsia="仿宋_GB2312"/>
          <w:sz w:val="28"/>
          <w:szCs w:val="28"/>
        </w:rPr>
        <w:t>天，</w:t>
      </w:r>
      <w:r w:rsidRPr="00FF6958">
        <w:rPr>
          <w:rFonts w:eastAsia="仿宋_GB2312"/>
          <w:sz w:val="28"/>
          <w:szCs w:val="28"/>
        </w:rPr>
        <w:t>-4</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qktc</w:t>
      </w:r>
      <w:r w:rsidRPr="00FF6958">
        <w:rPr>
          <w:rFonts w:eastAsia="仿宋_GB2312"/>
          <w:sz w:val="28"/>
          <w:szCs w:val="28"/>
        </w:rPr>
        <w:t>连续超过三天或非连续超过六天，</w:t>
      </w:r>
      <w:r w:rsidRPr="00FF6958">
        <w:rPr>
          <w:rFonts w:eastAsia="仿宋_GB2312"/>
          <w:sz w:val="28"/>
          <w:szCs w:val="28"/>
        </w:rPr>
        <w:t>-5</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bzqsyl</w:t>
      </w:r>
      <w:r w:rsidRPr="00FF6958">
        <w:rPr>
          <w:rFonts w:eastAsia="仿宋_GB2312"/>
          <w:sz w:val="28"/>
          <w:szCs w:val="28"/>
        </w:rPr>
        <w:t>连续五天大于</w:t>
      </w:r>
      <w:r w:rsidRPr="00FF6958">
        <w:rPr>
          <w:rFonts w:eastAsia="仿宋_GB2312"/>
          <w:sz w:val="28"/>
          <w:szCs w:val="28"/>
        </w:rPr>
        <w:t>90%</w:t>
      </w:r>
      <w:r w:rsidRPr="00FF6958">
        <w:rPr>
          <w:rFonts w:eastAsia="仿宋_GB2312"/>
          <w:sz w:val="28"/>
          <w:szCs w:val="28"/>
        </w:rPr>
        <w:t>，</w:t>
      </w:r>
      <w:r w:rsidRPr="00FF6958">
        <w:rPr>
          <w:rFonts w:eastAsia="仿宋_GB2312"/>
          <w:sz w:val="28"/>
          <w:szCs w:val="28"/>
        </w:rPr>
        <w:t>-5</w:t>
      </w:r>
      <w:r w:rsidRPr="00FF6958">
        <w:rPr>
          <w:rFonts w:eastAsia="仿宋_GB2312"/>
          <w:sz w:val="28"/>
          <w:szCs w:val="28"/>
        </w:rPr>
        <w:t>；</w:t>
      </w:r>
    </w:p>
    <w:p w:rsidR="006F18AF" w:rsidRDefault="006F18AF" w:rsidP="006F18AF">
      <w:pPr>
        <w:pStyle w:val="a5"/>
        <w:ind w:left="980" w:firstLineChars="0" w:firstLine="0"/>
        <w:rPr>
          <w:rFonts w:eastAsia="仿宋_GB2312"/>
          <w:sz w:val="28"/>
          <w:szCs w:val="28"/>
        </w:rPr>
      </w:pPr>
      <w:r w:rsidRPr="00FF6958">
        <w:rPr>
          <w:rFonts w:eastAsia="仿宋_GB2312"/>
          <w:sz w:val="28"/>
          <w:szCs w:val="28"/>
        </w:rPr>
        <w:t xml:space="preserve">          rzfzl</w:t>
      </w:r>
      <w:r w:rsidRPr="00FF6958">
        <w:rPr>
          <w:rFonts w:eastAsia="仿宋_GB2312"/>
          <w:sz w:val="28"/>
          <w:szCs w:val="28"/>
        </w:rPr>
        <w:t>连续五天大于</w:t>
      </w:r>
      <w:r w:rsidRPr="00FF6958">
        <w:rPr>
          <w:rFonts w:eastAsia="仿宋_GB2312"/>
          <w:sz w:val="28"/>
          <w:szCs w:val="28"/>
        </w:rPr>
        <w:t>80%</w:t>
      </w:r>
      <w:r w:rsidRPr="00FF6958">
        <w:rPr>
          <w:rFonts w:eastAsia="仿宋_GB2312"/>
          <w:sz w:val="28"/>
          <w:szCs w:val="28"/>
        </w:rPr>
        <w:t>，</w:t>
      </w:r>
      <w:r w:rsidRPr="00FF6958">
        <w:rPr>
          <w:rFonts w:eastAsia="仿宋_GB2312"/>
          <w:sz w:val="28"/>
          <w:szCs w:val="28"/>
        </w:rPr>
        <w:t>-5</w:t>
      </w:r>
    </w:p>
    <w:p w:rsidR="006F18AF" w:rsidRPr="00CB4BFA" w:rsidRDefault="006F18AF" w:rsidP="006F18AF">
      <w:pPr>
        <w:pStyle w:val="a5"/>
        <w:ind w:left="980" w:firstLineChars="0" w:firstLine="0"/>
        <w:rPr>
          <w:rFonts w:eastAsia="仿宋_GB2312"/>
          <w:sz w:val="28"/>
          <w:szCs w:val="28"/>
        </w:rPr>
      </w:pPr>
      <w:r>
        <w:rPr>
          <w:rFonts w:eastAsia="仿宋_GB2312" w:hint="eastAsia"/>
          <w:sz w:val="28"/>
          <w:szCs w:val="28"/>
        </w:rPr>
        <w:t xml:space="preserve">    </w:t>
      </w:r>
      <w:r>
        <w:rPr>
          <w:rFonts w:eastAsia="仿宋_GB2312" w:hint="eastAsia"/>
          <w:sz w:val="28"/>
          <w:szCs w:val="28"/>
        </w:rPr>
        <w:t>在</w:t>
      </w:r>
      <w:proofErr w:type="gramStart"/>
      <w:r>
        <w:rPr>
          <w:rFonts w:eastAsia="仿宋_GB2312" w:hint="eastAsia"/>
          <w:sz w:val="28"/>
          <w:szCs w:val="28"/>
        </w:rPr>
        <w:t>本需求</w:t>
      </w:r>
      <w:proofErr w:type="gramEnd"/>
      <w:r>
        <w:rPr>
          <w:rFonts w:eastAsia="仿宋_GB2312" w:hint="eastAsia"/>
          <w:sz w:val="28"/>
          <w:szCs w:val="28"/>
        </w:rPr>
        <w:t>中，如无特殊说明，所有月份统计天数中的连续</w:t>
      </w:r>
      <w:proofErr w:type="gramStart"/>
      <w:r>
        <w:rPr>
          <w:rFonts w:eastAsia="仿宋_GB2312" w:hint="eastAsia"/>
          <w:sz w:val="28"/>
          <w:szCs w:val="28"/>
        </w:rPr>
        <w:t>天数与皆以</w:t>
      </w:r>
      <w:proofErr w:type="gramEnd"/>
      <w:r>
        <w:rPr>
          <w:rFonts w:eastAsia="仿宋_GB2312" w:hint="eastAsia"/>
          <w:sz w:val="28"/>
          <w:szCs w:val="28"/>
        </w:rPr>
        <w:t>“月”为单位。举例来讲，</w:t>
      </w:r>
      <w:r>
        <w:rPr>
          <w:rFonts w:eastAsia="仿宋_GB2312" w:hint="eastAsia"/>
          <w:sz w:val="28"/>
          <w:szCs w:val="28"/>
        </w:rPr>
        <w:t>3</w:t>
      </w:r>
      <w:r>
        <w:rPr>
          <w:rFonts w:eastAsia="仿宋_GB2312" w:hint="eastAsia"/>
          <w:sz w:val="28"/>
          <w:szCs w:val="28"/>
        </w:rPr>
        <w:t>月</w:t>
      </w:r>
      <w:r>
        <w:rPr>
          <w:rFonts w:eastAsia="仿宋_GB2312" w:hint="eastAsia"/>
          <w:sz w:val="28"/>
          <w:szCs w:val="28"/>
        </w:rPr>
        <w:t xml:space="preserve"> 30</w:t>
      </w:r>
      <w:r>
        <w:rPr>
          <w:rFonts w:eastAsia="仿宋_GB2312" w:hint="eastAsia"/>
          <w:sz w:val="28"/>
          <w:szCs w:val="28"/>
        </w:rPr>
        <w:t>日与</w:t>
      </w:r>
      <w:r>
        <w:rPr>
          <w:rFonts w:eastAsia="仿宋_GB2312" w:hint="eastAsia"/>
          <w:sz w:val="28"/>
          <w:szCs w:val="28"/>
        </w:rPr>
        <w:t>3</w:t>
      </w:r>
      <w:r>
        <w:rPr>
          <w:rFonts w:eastAsia="仿宋_GB2312" w:hint="eastAsia"/>
          <w:sz w:val="28"/>
          <w:szCs w:val="28"/>
        </w:rPr>
        <w:t>月</w:t>
      </w:r>
      <w:r>
        <w:rPr>
          <w:rFonts w:eastAsia="仿宋_GB2312" w:hint="eastAsia"/>
          <w:sz w:val="28"/>
          <w:szCs w:val="28"/>
        </w:rPr>
        <w:t>31</w:t>
      </w:r>
      <w:r>
        <w:rPr>
          <w:rFonts w:eastAsia="仿宋_GB2312" w:hint="eastAsia"/>
          <w:sz w:val="28"/>
          <w:szCs w:val="28"/>
        </w:rPr>
        <w:t>日</w:t>
      </w:r>
      <w:proofErr w:type="gramStart"/>
      <w:r>
        <w:rPr>
          <w:rFonts w:eastAsia="仿宋_GB2312" w:hint="eastAsia"/>
          <w:sz w:val="28"/>
          <w:szCs w:val="28"/>
        </w:rPr>
        <w:t>算连续</w:t>
      </w:r>
      <w:proofErr w:type="gramEnd"/>
      <w:r>
        <w:rPr>
          <w:rFonts w:eastAsia="仿宋_GB2312" w:hint="eastAsia"/>
          <w:sz w:val="28"/>
          <w:szCs w:val="28"/>
        </w:rPr>
        <w:t>两天，</w:t>
      </w:r>
      <w:r>
        <w:rPr>
          <w:rFonts w:eastAsia="仿宋_GB2312" w:hint="eastAsia"/>
          <w:sz w:val="28"/>
          <w:szCs w:val="28"/>
        </w:rPr>
        <w:t>3</w:t>
      </w:r>
      <w:r>
        <w:rPr>
          <w:rFonts w:eastAsia="仿宋_GB2312" w:hint="eastAsia"/>
          <w:sz w:val="28"/>
          <w:szCs w:val="28"/>
        </w:rPr>
        <w:t>月</w:t>
      </w:r>
      <w:r>
        <w:rPr>
          <w:rFonts w:eastAsia="仿宋_GB2312" w:hint="eastAsia"/>
          <w:sz w:val="28"/>
          <w:szCs w:val="28"/>
        </w:rPr>
        <w:t>31</w:t>
      </w:r>
      <w:r>
        <w:rPr>
          <w:rFonts w:eastAsia="仿宋_GB2312" w:hint="eastAsia"/>
          <w:sz w:val="28"/>
          <w:szCs w:val="28"/>
        </w:rPr>
        <w:t>日与</w:t>
      </w:r>
      <w:r>
        <w:rPr>
          <w:rFonts w:eastAsia="仿宋_GB2312" w:hint="eastAsia"/>
          <w:sz w:val="28"/>
          <w:szCs w:val="28"/>
        </w:rPr>
        <w:t>4</w:t>
      </w:r>
      <w:r>
        <w:rPr>
          <w:rFonts w:eastAsia="仿宋_GB2312" w:hint="eastAsia"/>
          <w:sz w:val="28"/>
          <w:szCs w:val="28"/>
        </w:rPr>
        <w:t>月</w:t>
      </w:r>
      <w:r>
        <w:rPr>
          <w:rFonts w:eastAsia="仿宋_GB2312" w:hint="eastAsia"/>
          <w:sz w:val="28"/>
          <w:szCs w:val="28"/>
        </w:rPr>
        <w:t>1</w:t>
      </w:r>
      <w:r>
        <w:rPr>
          <w:rFonts w:eastAsia="仿宋_GB2312" w:hint="eastAsia"/>
          <w:sz w:val="28"/>
          <w:szCs w:val="28"/>
        </w:rPr>
        <w:t>日不算连续两天。</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45%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结果输出：该指标会输出以结算参与人为单位，目标月份的债券及基金式质押业务导致的扣分情况。具体数值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tabs>
          <w:tab w:val="num" w:pos="1980"/>
          <w:tab w:val="num" w:pos="2271"/>
        </w:tabs>
        <w:adjustRightInd w:val="0"/>
        <w:snapToGrid w:val="0"/>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54" w:name="_Toc475439701"/>
      <w:r w:rsidRPr="00FF6958">
        <w:rPr>
          <w:rFonts w:ascii="Times New Roman" w:eastAsia="仿宋_GB2312" w:hAnsi="Times New Roman"/>
        </w:rPr>
        <w:t>3.2.1.4</w:t>
      </w:r>
      <w:r w:rsidRPr="00FF6958">
        <w:rPr>
          <w:rFonts w:ascii="Times New Roman" w:eastAsia="仿宋_GB2312" w:hAnsi="Times New Roman"/>
        </w:rPr>
        <w:t>最低备付金限额违约天数</w:t>
      </w:r>
      <w:bookmarkEnd w:id="54"/>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w:t>
      </w:r>
      <w:r>
        <w:rPr>
          <w:rFonts w:eastAsia="仿宋_GB2312"/>
          <w:sz w:val="28"/>
          <w:szCs w:val="28"/>
        </w:rPr>
        <w:t>数据仓库</w:t>
      </w:r>
      <w:r>
        <w:rPr>
          <w:rFonts w:eastAsia="仿宋_GB2312" w:hint="eastAsia"/>
          <w:sz w:val="28"/>
          <w:szCs w:val="28"/>
        </w:rPr>
        <w:t>（</w:t>
      </w:r>
      <w:r>
        <w:rPr>
          <w:rFonts w:eastAsia="仿宋_GB2312" w:hint="eastAsia"/>
          <w:sz w:val="28"/>
          <w:szCs w:val="28"/>
        </w:rPr>
        <w:t>I</w:t>
      </w:r>
      <w:r>
        <w:rPr>
          <w:rFonts w:eastAsia="仿宋_GB2312" w:hint="eastAsia"/>
          <w:sz w:val="28"/>
          <w:szCs w:val="28"/>
        </w:rPr>
        <w:t>级数据）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输入数据：日期，结算参与人代码，结算参与人类别，最低备付</w:t>
      </w:r>
      <w:proofErr w:type="gramStart"/>
      <w:r w:rsidRPr="00FF6958">
        <w:rPr>
          <w:rFonts w:eastAsia="仿宋_GB2312"/>
          <w:sz w:val="28"/>
          <w:szCs w:val="28"/>
        </w:rPr>
        <w:t>不足天次</w:t>
      </w:r>
      <w:proofErr w:type="gramEnd"/>
      <w:r w:rsidRPr="00FF6958">
        <w:rPr>
          <w:rFonts w:eastAsia="仿宋_GB2312"/>
          <w:sz w:val="28"/>
          <w:szCs w:val="28"/>
        </w:rPr>
        <w:t>(</w:t>
      </w:r>
      <w:r w:rsidRPr="00FF6958">
        <w:rPr>
          <w:rFonts w:eastAsia="仿宋_GB2312"/>
          <w:sz w:val="28"/>
          <w:szCs w:val="28"/>
        </w:rPr>
        <w:t>多个值</w:t>
      </w:r>
      <w:r w:rsidRPr="00FF6958">
        <w:rPr>
          <w:rFonts w:eastAsia="仿宋_GB2312"/>
          <w:sz w:val="28"/>
          <w:szCs w:val="28"/>
        </w:rPr>
        <w:t xml:space="preserve">zdbfbztc) </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计算公式：</w:t>
      </w:r>
      <w:r w:rsidRPr="00FF6958">
        <w:rPr>
          <w:rFonts w:eastAsia="仿宋_GB2312"/>
          <w:sz w:val="28"/>
          <w:szCs w:val="28"/>
        </w:rPr>
        <w:t>zdbfbztc</w:t>
      </w:r>
      <w:r w:rsidRPr="00FF6958">
        <w:rPr>
          <w:rFonts w:eastAsia="仿宋_GB2312"/>
          <w:sz w:val="28"/>
          <w:szCs w:val="28"/>
        </w:rPr>
        <w:t>非连续两天，</w:t>
      </w:r>
      <w:r w:rsidRPr="00FF6958">
        <w:rPr>
          <w:rFonts w:eastAsia="仿宋_GB2312"/>
          <w:sz w:val="28"/>
          <w:szCs w:val="28"/>
        </w:rPr>
        <w:t>-1</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zdbfbztc</w:t>
      </w:r>
      <w:r w:rsidRPr="00FF6958">
        <w:rPr>
          <w:rFonts w:eastAsia="仿宋_GB2312"/>
          <w:sz w:val="28"/>
          <w:szCs w:val="28"/>
        </w:rPr>
        <w:t>连续两天或非连续三天，</w:t>
      </w:r>
      <w:r w:rsidRPr="00FF6958">
        <w:rPr>
          <w:rFonts w:eastAsia="仿宋_GB2312"/>
          <w:sz w:val="28"/>
          <w:szCs w:val="28"/>
        </w:rPr>
        <w:t>-2</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zdbfbztc</w:t>
      </w:r>
      <w:r w:rsidRPr="00FF6958">
        <w:rPr>
          <w:rFonts w:eastAsia="仿宋_GB2312"/>
          <w:sz w:val="28"/>
          <w:szCs w:val="28"/>
        </w:rPr>
        <w:t>连续三天或非连续</w:t>
      </w:r>
      <w:r>
        <w:rPr>
          <w:rFonts w:eastAsia="仿宋_GB2312" w:hint="eastAsia"/>
          <w:sz w:val="28"/>
          <w:szCs w:val="28"/>
        </w:rPr>
        <w:t>五</w:t>
      </w:r>
      <w:r w:rsidRPr="00FF6958">
        <w:rPr>
          <w:rFonts w:eastAsia="仿宋_GB2312"/>
          <w:sz w:val="28"/>
          <w:szCs w:val="28"/>
        </w:rPr>
        <w:t>天，</w:t>
      </w:r>
      <w:r w:rsidRPr="00FF6958">
        <w:rPr>
          <w:rFonts w:eastAsia="仿宋_GB2312"/>
          <w:sz w:val="28"/>
          <w:szCs w:val="28"/>
        </w:rPr>
        <w:t>-4</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zdbfbztc</w:t>
      </w:r>
      <w:r w:rsidRPr="00FF6958">
        <w:rPr>
          <w:rFonts w:eastAsia="仿宋_GB2312"/>
          <w:sz w:val="28"/>
          <w:szCs w:val="28"/>
        </w:rPr>
        <w:t>连续超过三天或非连续超过六天，</w:t>
      </w:r>
      <w:r w:rsidRPr="00FF6958">
        <w:rPr>
          <w:rFonts w:eastAsia="仿宋_GB2312"/>
          <w:sz w:val="28"/>
          <w:szCs w:val="28"/>
        </w:rPr>
        <w:t>-5</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w:t>
      </w:r>
      <w:del w:id="55" w:author="CN=王思齐/OU=结算管理部/OU=公司总部/O=ChinaClear" w:date="2017-11-07T15:53:00Z">
        <w:r w:rsidRPr="00FF6958" w:rsidDel="009663C2">
          <w:rPr>
            <w:rFonts w:eastAsia="仿宋_GB2312"/>
            <w:sz w:val="28"/>
            <w:szCs w:val="28"/>
          </w:rPr>
          <w:delText>如果结算备付金账户资金交收违约规模结果！</w:delText>
        </w:r>
        <w:r w:rsidRPr="00FF6958" w:rsidDel="009663C2">
          <w:rPr>
            <w:rFonts w:eastAsia="仿宋_GB2312"/>
            <w:sz w:val="28"/>
            <w:szCs w:val="28"/>
          </w:rPr>
          <w:delText>=0</w:delText>
        </w:r>
        <w:r w:rsidRPr="00FF6958" w:rsidDel="009663C2">
          <w:rPr>
            <w:rFonts w:eastAsia="仿宋_GB2312"/>
            <w:sz w:val="28"/>
            <w:szCs w:val="28"/>
          </w:rPr>
          <w:delText>，则此项指标结果</w:delText>
        </w:r>
        <w:r w:rsidRPr="00FF6958" w:rsidDel="009663C2">
          <w:rPr>
            <w:rFonts w:eastAsia="仿宋_GB2312"/>
            <w:sz w:val="28"/>
            <w:szCs w:val="28"/>
          </w:rPr>
          <w:delText>=0</w:delText>
        </w:r>
      </w:del>
    </w:p>
    <w:p w:rsidR="006F18AF"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45%</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结果输出：该指标会输出以结算参与人为单位，目标月份的最低备付金不足导致的扣分情况。具体数值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56" w:name="_Toc475439702"/>
      <w:r w:rsidRPr="00FF6958">
        <w:rPr>
          <w:rFonts w:ascii="Times New Roman" w:eastAsia="仿宋_GB2312" w:hAnsi="Times New Roman"/>
        </w:rPr>
        <w:t>3.2.1.5</w:t>
      </w:r>
      <w:r w:rsidRPr="00FF6958">
        <w:rPr>
          <w:rFonts w:ascii="Times New Roman" w:eastAsia="仿宋_GB2312" w:hAnsi="Times New Roman"/>
        </w:rPr>
        <w:t>股票期权业务风险管理情况</w:t>
      </w:r>
      <w:bookmarkEnd w:id="56"/>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45%</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B21B85" w:rsidRDefault="006F18AF" w:rsidP="006F18AF">
      <w:pPr>
        <w:pStyle w:val="a5"/>
        <w:numPr>
          <w:ilvl w:val="0"/>
          <w:numId w:val="3"/>
        </w:numPr>
        <w:ind w:firstLineChars="0"/>
        <w:rPr>
          <w:rFonts w:eastAsia="仿宋_GB2312"/>
        </w:rPr>
      </w:pPr>
      <w:r w:rsidRPr="00FF6958">
        <w:rPr>
          <w:rFonts w:eastAsia="仿宋_GB2312"/>
          <w:sz w:val="28"/>
          <w:szCs w:val="28"/>
        </w:rPr>
        <w:lastRenderedPageBreak/>
        <w:t>结果输出：该指标会输出以结算参与人为单位，目标月份的股票期权业务风险管理情况的扣分情况。具体数值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57" w:name="_Toc475439703"/>
      <w:r w:rsidRPr="00FF6958">
        <w:rPr>
          <w:rFonts w:ascii="Times New Roman" w:eastAsia="仿宋_GB2312" w:hAnsi="Times New Roman"/>
        </w:rPr>
        <w:t>3.2.1.6</w:t>
      </w:r>
      <w:r w:rsidRPr="00FF6958">
        <w:rPr>
          <w:rFonts w:ascii="Times New Roman" w:eastAsia="仿宋_GB2312" w:hAnsi="Times New Roman"/>
        </w:rPr>
        <w:t>首次公开发行股票风险管理情况</w:t>
      </w:r>
      <w:bookmarkEnd w:id="57"/>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w:t>
      </w:r>
      <w:r>
        <w:rPr>
          <w:rFonts w:eastAsia="仿宋_GB2312"/>
          <w:sz w:val="28"/>
          <w:szCs w:val="28"/>
        </w:rPr>
        <w:t>数据仓库</w:t>
      </w:r>
      <w:r>
        <w:rPr>
          <w:rFonts w:eastAsia="仿宋_GB2312" w:hint="eastAsia"/>
          <w:sz w:val="28"/>
          <w:szCs w:val="28"/>
        </w:rPr>
        <w:t>（</w:t>
      </w:r>
      <w:r>
        <w:rPr>
          <w:rFonts w:eastAsia="仿宋_GB2312" w:hint="eastAsia"/>
          <w:sz w:val="28"/>
          <w:szCs w:val="28"/>
        </w:rPr>
        <w:t>I</w:t>
      </w:r>
      <w:r>
        <w:rPr>
          <w:rFonts w:eastAsia="仿宋_GB2312" w:hint="eastAsia"/>
          <w:sz w:val="28"/>
          <w:szCs w:val="28"/>
        </w:rPr>
        <w:t>级数据）</w:t>
      </w:r>
      <w:r w:rsidRPr="00FF6958">
        <w:rPr>
          <w:rFonts w:eastAsia="仿宋_GB2312"/>
          <w:sz w:val="28"/>
          <w:szCs w:val="28"/>
        </w:rPr>
        <w:t>，手工输入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输入数据：日期，结算参与人代码，结算参与人类别，网上新股发行资金不</w:t>
      </w:r>
      <w:proofErr w:type="gramStart"/>
      <w:r w:rsidRPr="00FF6958">
        <w:rPr>
          <w:rFonts w:eastAsia="仿宋_GB2312"/>
          <w:sz w:val="28"/>
          <w:szCs w:val="28"/>
        </w:rPr>
        <w:t>到位天次</w:t>
      </w:r>
      <w:proofErr w:type="gramEnd"/>
      <w:r w:rsidRPr="00FF6958">
        <w:rPr>
          <w:rFonts w:eastAsia="仿宋_GB2312"/>
          <w:sz w:val="28"/>
          <w:szCs w:val="28"/>
        </w:rPr>
        <w:t>(tc)</w:t>
      </w:r>
      <w:r w:rsidRPr="00FF6958">
        <w:rPr>
          <w:rFonts w:eastAsia="仿宋_GB2312"/>
          <w:sz w:val="28"/>
          <w:szCs w:val="28"/>
        </w:rPr>
        <w:t>，手工打分卡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w:t>
      </w:r>
      <w:r w:rsidRPr="00FF6958">
        <w:rPr>
          <w:rFonts w:eastAsia="仿宋_GB2312"/>
          <w:sz w:val="28"/>
          <w:szCs w:val="28"/>
        </w:rPr>
        <w:t>tc = 1</w:t>
      </w:r>
      <w:r w:rsidRPr="00FF6958">
        <w:rPr>
          <w:rFonts w:eastAsia="仿宋_GB2312"/>
          <w:sz w:val="28"/>
          <w:szCs w:val="28"/>
        </w:rPr>
        <w:t>，</w:t>
      </w:r>
      <w:r w:rsidRPr="00FF6958">
        <w:rPr>
          <w:rFonts w:eastAsia="仿宋_GB2312"/>
          <w:sz w:val="28"/>
          <w:szCs w:val="28"/>
        </w:rPr>
        <w:t xml:space="preserve"> -10</w:t>
      </w:r>
      <w:r w:rsidRPr="00FF6958">
        <w:rPr>
          <w:rFonts w:eastAsia="仿宋_GB2312"/>
          <w:sz w:val="28"/>
          <w:szCs w:val="28"/>
        </w:rPr>
        <w:t>；</w:t>
      </w:r>
    </w:p>
    <w:p w:rsidR="006F18AF" w:rsidRPr="00FF6958" w:rsidRDefault="006F18AF" w:rsidP="006F18AF">
      <w:pPr>
        <w:pStyle w:val="a5"/>
        <w:ind w:leftChars="467" w:left="981" w:firstLineChars="500" w:firstLine="1400"/>
        <w:rPr>
          <w:rFonts w:eastAsia="仿宋_GB2312"/>
          <w:sz w:val="28"/>
          <w:szCs w:val="28"/>
        </w:rPr>
      </w:pPr>
      <w:r w:rsidRPr="00FF6958">
        <w:rPr>
          <w:rFonts w:eastAsia="仿宋_GB2312"/>
          <w:sz w:val="28"/>
          <w:szCs w:val="28"/>
        </w:rPr>
        <w:t>Tc &gt; 1</w:t>
      </w:r>
      <w:r w:rsidRPr="00FF6958">
        <w:rPr>
          <w:rFonts w:eastAsia="仿宋_GB2312"/>
          <w:sz w:val="28"/>
          <w:szCs w:val="28"/>
        </w:rPr>
        <w:t>，</w:t>
      </w:r>
      <w:r w:rsidRPr="00FF6958">
        <w:rPr>
          <w:rFonts w:eastAsia="仿宋_GB2312"/>
          <w:sz w:val="28"/>
          <w:szCs w:val="28"/>
        </w:rPr>
        <w:t xml:space="preserve"> -20</w:t>
      </w:r>
      <w:r w:rsidRPr="00FF6958">
        <w:rPr>
          <w:rFonts w:eastAsia="仿宋_GB2312"/>
          <w:sz w:val="28"/>
          <w:szCs w:val="28"/>
        </w:rPr>
        <w:t>；</w:t>
      </w:r>
    </w:p>
    <w:p w:rsidR="006F18AF" w:rsidRPr="00FF6958" w:rsidRDefault="006F18AF" w:rsidP="006F18AF">
      <w:pPr>
        <w:pStyle w:val="a5"/>
        <w:ind w:leftChars="467" w:left="981" w:firstLineChars="500" w:firstLine="1400"/>
        <w:rPr>
          <w:rFonts w:eastAsia="仿宋_GB2312"/>
          <w:sz w:val="28"/>
          <w:szCs w:val="28"/>
        </w:rPr>
      </w:pPr>
      <w:r w:rsidRPr="00FF6958">
        <w:rPr>
          <w:rFonts w:eastAsia="仿宋_GB2312"/>
          <w:sz w:val="28"/>
          <w:szCs w:val="28"/>
        </w:rPr>
        <w:t>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16.6%</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结果输出：该指标会输出以结算参与人为单位，目标月份的首次公开发行股票风险管理情况的扣分情况。具体数值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58" w:name="_Toc475439704"/>
      <w:r w:rsidRPr="00FF6958">
        <w:rPr>
          <w:rFonts w:ascii="Times New Roman" w:eastAsia="仿宋_GB2312" w:hAnsi="Times New Roman"/>
        </w:rPr>
        <w:t>3.2.1.7</w:t>
      </w:r>
      <w:r w:rsidRPr="00FF6958">
        <w:rPr>
          <w:rFonts w:ascii="Times New Roman" w:eastAsia="仿宋_GB2312" w:hAnsi="Times New Roman"/>
        </w:rPr>
        <w:t>报价回购交</w:t>
      </w:r>
      <w:proofErr w:type="gramStart"/>
      <w:r w:rsidRPr="00FF6958">
        <w:rPr>
          <w:rFonts w:ascii="Times New Roman" w:eastAsia="仿宋_GB2312" w:hAnsi="Times New Roman"/>
        </w:rPr>
        <w:t>收失败</w:t>
      </w:r>
      <w:proofErr w:type="gramEnd"/>
      <w:r w:rsidRPr="00FF6958">
        <w:rPr>
          <w:rFonts w:ascii="Times New Roman" w:eastAsia="仿宋_GB2312" w:hAnsi="Times New Roman"/>
        </w:rPr>
        <w:t>笔数</w:t>
      </w:r>
      <w:bookmarkEnd w:id="58"/>
    </w:p>
    <w:p w:rsidR="006F18AF" w:rsidRPr="00FF6958" w:rsidRDefault="006F18AF" w:rsidP="006F18AF">
      <w:pPr>
        <w:pStyle w:val="a5"/>
        <w:numPr>
          <w:ilvl w:val="0"/>
          <w:numId w:val="3"/>
        </w:numPr>
        <w:ind w:firstLineChars="0"/>
        <w:rPr>
          <w:rFonts w:eastAsia="仿宋_GB2312"/>
          <w:sz w:val="28"/>
          <w:szCs w:val="28"/>
        </w:rPr>
      </w:pPr>
      <w:r>
        <w:rPr>
          <w:rFonts w:eastAsia="仿宋_GB2312"/>
          <w:sz w:val="28"/>
          <w:szCs w:val="28"/>
        </w:rPr>
        <w:t>输入数据来源：数据仓库</w:t>
      </w:r>
      <w:r>
        <w:rPr>
          <w:rFonts w:eastAsia="仿宋_GB2312" w:hint="eastAsia"/>
          <w:sz w:val="28"/>
          <w:szCs w:val="28"/>
        </w:rPr>
        <w:t>（</w:t>
      </w:r>
      <w:r>
        <w:rPr>
          <w:rFonts w:eastAsia="仿宋_GB2312" w:hint="eastAsia"/>
          <w:sz w:val="28"/>
          <w:szCs w:val="28"/>
        </w:rPr>
        <w:t>I</w:t>
      </w:r>
      <w:r>
        <w:rPr>
          <w:rFonts w:eastAsia="仿宋_GB2312" w:hint="eastAsia"/>
          <w:sz w:val="28"/>
          <w:szCs w:val="28"/>
        </w:rPr>
        <w:t>级数据）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输入数据：日期，结算参与人代码，结算参与人类别，报价回购交</w:t>
      </w:r>
      <w:proofErr w:type="gramStart"/>
      <w:r w:rsidRPr="00FF6958">
        <w:rPr>
          <w:rFonts w:eastAsia="仿宋_GB2312"/>
          <w:sz w:val="28"/>
          <w:szCs w:val="28"/>
        </w:rPr>
        <w:t>收失败</w:t>
      </w:r>
      <w:proofErr w:type="gramEnd"/>
      <w:r w:rsidRPr="00FF6958">
        <w:rPr>
          <w:rFonts w:eastAsia="仿宋_GB2312"/>
          <w:sz w:val="28"/>
          <w:szCs w:val="28"/>
        </w:rPr>
        <w:t>笔数</w:t>
      </w:r>
      <w:r w:rsidRPr="00FF6958">
        <w:rPr>
          <w:rFonts w:eastAsia="仿宋_GB2312"/>
          <w:sz w:val="28"/>
          <w:szCs w:val="28"/>
        </w:rPr>
        <w:t xml:space="preserve">(sbbs) </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w:t>
      </w:r>
      <w:r w:rsidRPr="00FF6958">
        <w:rPr>
          <w:rFonts w:eastAsia="仿宋_GB2312"/>
          <w:sz w:val="28"/>
          <w:szCs w:val="28"/>
        </w:rPr>
        <w:t>sbbs = 1</w:t>
      </w:r>
      <w:r w:rsidRPr="00FF6958">
        <w:rPr>
          <w:rFonts w:eastAsia="仿宋_GB2312"/>
          <w:sz w:val="28"/>
          <w:szCs w:val="28"/>
        </w:rPr>
        <w:t>，</w:t>
      </w:r>
      <w:r w:rsidRPr="00FF6958">
        <w:rPr>
          <w:rFonts w:eastAsia="仿宋_GB2312"/>
          <w:sz w:val="28"/>
          <w:szCs w:val="28"/>
        </w:rPr>
        <w:t xml:space="preserve"> -2</w:t>
      </w:r>
      <w:r w:rsidRPr="00FF6958">
        <w:rPr>
          <w:rFonts w:eastAsia="仿宋_GB2312"/>
          <w:sz w:val="28"/>
          <w:szCs w:val="28"/>
        </w:rPr>
        <w:t>；</w:t>
      </w:r>
    </w:p>
    <w:p w:rsidR="006F18AF" w:rsidRPr="00FF6958" w:rsidRDefault="006F18AF" w:rsidP="006F18AF">
      <w:pPr>
        <w:pStyle w:val="a5"/>
        <w:ind w:leftChars="467" w:left="981" w:firstLineChars="500" w:firstLine="1400"/>
        <w:rPr>
          <w:rFonts w:eastAsia="仿宋_GB2312"/>
          <w:sz w:val="28"/>
          <w:szCs w:val="28"/>
        </w:rPr>
      </w:pPr>
      <w:r w:rsidRPr="00FF6958">
        <w:rPr>
          <w:rFonts w:eastAsia="仿宋_GB2312"/>
          <w:sz w:val="28"/>
          <w:szCs w:val="28"/>
        </w:rPr>
        <w:t>sbbs &gt; 1</w:t>
      </w:r>
      <w:r w:rsidRPr="00FF6958">
        <w:rPr>
          <w:rFonts w:eastAsia="仿宋_GB2312"/>
          <w:sz w:val="28"/>
          <w:szCs w:val="28"/>
        </w:rPr>
        <w:t>，</w:t>
      </w:r>
      <w:r w:rsidRPr="00FF6958">
        <w:rPr>
          <w:rFonts w:eastAsia="仿宋_GB2312"/>
          <w:sz w:val="28"/>
          <w:szCs w:val="28"/>
        </w:rPr>
        <w:t xml:space="preserve"> -4</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16.6%</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结果输出：该指标会输出以结算参与人为单位，目标月份的报价回购交</w:t>
      </w:r>
      <w:proofErr w:type="gramStart"/>
      <w:r w:rsidRPr="00FF6958">
        <w:rPr>
          <w:rFonts w:eastAsia="仿宋_GB2312"/>
          <w:sz w:val="28"/>
          <w:szCs w:val="28"/>
        </w:rPr>
        <w:t>收失败</w:t>
      </w:r>
      <w:proofErr w:type="gramEnd"/>
      <w:r w:rsidRPr="00FF6958">
        <w:rPr>
          <w:rFonts w:eastAsia="仿宋_GB2312"/>
          <w:sz w:val="28"/>
          <w:szCs w:val="28"/>
        </w:rPr>
        <w:t>笔数的扣分情况。具体数值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59" w:name="_Toc475439705"/>
      <w:r w:rsidRPr="00FF6958">
        <w:rPr>
          <w:rFonts w:ascii="Times New Roman" w:eastAsia="仿宋_GB2312" w:hAnsi="Times New Roman"/>
        </w:rPr>
        <w:t>3.2.1.8</w:t>
      </w:r>
      <w:r w:rsidRPr="00FF6958">
        <w:rPr>
          <w:rFonts w:ascii="Times New Roman" w:eastAsia="仿宋_GB2312" w:hAnsi="Times New Roman"/>
        </w:rPr>
        <w:t>信息变更拖延次数</w:t>
      </w:r>
      <w:bookmarkEnd w:id="59"/>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结果输出：该指标会输出以结算参与人为单位，目标月份的信息变更拖延次数的扣分情况。具体数值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w:t>
      </w:r>
      <w:r w:rsidRPr="00FF6958">
        <w:rPr>
          <w:rFonts w:eastAsia="仿宋_GB2312"/>
          <w:sz w:val="28"/>
          <w:szCs w:val="28"/>
        </w:rPr>
        <w:lastRenderedPageBreak/>
        <w:t>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0" w:name="_Toc475439706"/>
      <w:r w:rsidRPr="00FF6958">
        <w:rPr>
          <w:rFonts w:ascii="Times New Roman" w:eastAsia="仿宋_GB2312" w:hAnsi="Times New Roman"/>
        </w:rPr>
        <w:t>3.2.1.9</w:t>
      </w:r>
      <w:r w:rsidRPr="00FF6958">
        <w:rPr>
          <w:rFonts w:ascii="Times New Roman" w:eastAsia="仿宋_GB2312" w:hAnsi="Times New Roman"/>
        </w:rPr>
        <w:t>材料报送完成情况</w:t>
      </w:r>
      <w:bookmarkEnd w:id="60"/>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FF6958"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结果输出：该指标会输出以结算参与人为单位，目标月份的材料报送完成情况的扣分情况。具体数值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1" w:name="_Toc475439707"/>
      <w:r w:rsidRPr="00FF6958">
        <w:rPr>
          <w:rFonts w:ascii="Times New Roman" w:eastAsia="仿宋_GB2312" w:hAnsi="Times New Roman"/>
        </w:rPr>
        <w:t>3.2.1.10</w:t>
      </w:r>
      <w:r w:rsidRPr="00FF6958">
        <w:rPr>
          <w:rFonts w:ascii="Times New Roman" w:eastAsia="仿宋_GB2312" w:hAnsi="Times New Roman"/>
        </w:rPr>
        <w:t>业务培训缺席次数</w:t>
      </w:r>
      <w:bookmarkEnd w:id="61"/>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结果输出：该指标会输出以结算参与人为单位，目标月份的业务培训缺席次数的扣分情况。具体数值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2" w:name="_Toc475439708"/>
      <w:r w:rsidRPr="00FF6958">
        <w:rPr>
          <w:rFonts w:ascii="Times New Roman" w:eastAsia="仿宋_GB2312" w:hAnsi="Times New Roman"/>
        </w:rPr>
        <w:t>3.2.1.11</w:t>
      </w:r>
      <w:r w:rsidRPr="00FF6958">
        <w:rPr>
          <w:rFonts w:ascii="Times New Roman" w:eastAsia="仿宋_GB2312" w:hAnsi="Times New Roman"/>
        </w:rPr>
        <w:t>现场检查配合完成情况</w:t>
      </w:r>
      <w:bookmarkEnd w:id="62"/>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结果输出：该指标会输出以结算参与人为单位，目标月份的现场检查配合完成情况的扣分情况。具体数值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3" w:name="_Toc475439709"/>
      <w:r w:rsidRPr="00FF6958">
        <w:rPr>
          <w:rFonts w:ascii="Times New Roman" w:eastAsia="仿宋_GB2312" w:hAnsi="Times New Roman"/>
        </w:rPr>
        <w:t>3.2.1.12</w:t>
      </w:r>
      <w:r w:rsidRPr="00FF6958">
        <w:rPr>
          <w:rFonts w:ascii="Times New Roman" w:eastAsia="仿宋_GB2312" w:hAnsi="Times New Roman"/>
        </w:rPr>
        <w:t>技术测试缺席次数</w:t>
      </w:r>
      <w:bookmarkEnd w:id="63"/>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结果输出：该指标会输出以结算参与人为单位，目标月份的技术测试缺席次数的扣分情况。具体数值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4" w:name="_Toc475439710"/>
      <w:r w:rsidRPr="00FF6958">
        <w:rPr>
          <w:rFonts w:ascii="Times New Roman" w:eastAsia="仿宋_GB2312" w:hAnsi="Times New Roman"/>
        </w:rPr>
        <w:t>3.2.1.13</w:t>
      </w:r>
      <w:r w:rsidRPr="00FF6958">
        <w:rPr>
          <w:rFonts w:ascii="Times New Roman" w:eastAsia="仿宋_GB2312" w:hAnsi="Times New Roman"/>
        </w:rPr>
        <w:t>技术系统安全运行情况</w:t>
      </w:r>
      <w:bookmarkEnd w:id="64"/>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结果输出：该指标会输出以结算参与人为单位，目标月份的技术系统安全运行情况的扣分情况。具体数值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5" w:name="_Toc475439711"/>
      <w:r w:rsidRPr="00FF6958">
        <w:rPr>
          <w:rFonts w:ascii="Times New Roman" w:eastAsia="仿宋_GB2312" w:hAnsi="Times New Roman"/>
        </w:rPr>
        <w:lastRenderedPageBreak/>
        <w:t>3.2.1.14</w:t>
      </w:r>
      <w:r w:rsidRPr="00FF6958">
        <w:rPr>
          <w:rFonts w:ascii="Times New Roman" w:eastAsia="仿宋_GB2312" w:hAnsi="Times New Roman"/>
        </w:rPr>
        <w:t>监管机关的处罚</w:t>
      </w:r>
      <w:bookmarkEnd w:id="65"/>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CA2F75"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结果输出：该指标会输出以结算参与人为单位，目标月份的监管机关的处罚的扣分情况。具体数值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6" w:name="_Toc475439712"/>
      <w:r w:rsidRPr="00FF6958">
        <w:rPr>
          <w:rFonts w:ascii="Times New Roman" w:eastAsia="仿宋_GB2312" w:hAnsi="Times New Roman"/>
        </w:rPr>
        <w:t>3.2.1.15</w:t>
      </w:r>
      <w:r w:rsidRPr="00FF6958">
        <w:rPr>
          <w:rFonts w:ascii="Times New Roman" w:eastAsia="仿宋_GB2312" w:hAnsi="Times New Roman"/>
        </w:rPr>
        <w:t>自律组织的自律措施</w:t>
      </w:r>
      <w:bookmarkEnd w:id="66"/>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15%</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16.7%</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w:t>
      </w:r>
      <w:r w:rsidRPr="00FF6958">
        <w:rPr>
          <w:rFonts w:eastAsia="仿宋_GB2312"/>
          <w:sz w:val="28"/>
          <w:szCs w:val="28"/>
        </w:rPr>
        <w:lastRenderedPageBreak/>
        <w:t>自律组织的自律措施的扣分情况。具体数值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67" w:name="_Toc475439713"/>
      <w:r w:rsidRPr="00FF6958">
        <w:rPr>
          <w:rFonts w:ascii="Times New Roman" w:eastAsia="仿宋_GB2312" w:hAnsi="Times New Roman"/>
        </w:rPr>
        <w:t>3.2.1.16</w:t>
      </w:r>
      <w:r w:rsidRPr="00FF6958">
        <w:rPr>
          <w:rFonts w:ascii="Times New Roman" w:eastAsia="仿宋_GB2312" w:hAnsi="Times New Roman"/>
        </w:rPr>
        <w:t>月度财务指标</w:t>
      </w:r>
      <w:bookmarkEnd w:id="67"/>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输入数据来源：证券公司报送的</w:t>
      </w:r>
      <w:r w:rsidRPr="00FF6958">
        <w:rPr>
          <w:rFonts w:eastAsia="仿宋_GB2312"/>
          <w:sz w:val="28"/>
          <w:szCs w:val="28"/>
        </w:rPr>
        <w:t>CISP</w:t>
      </w:r>
      <w:r w:rsidRPr="00FF6958">
        <w:rPr>
          <w:rFonts w:eastAsia="仿宋_GB2312"/>
          <w:sz w:val="28"/>
          <w:szCs w:val="28"/>
        </w:rPr>
        <w:t>监管数据</w:t>
      </w:r>
      <w:r>
        <w:rPr>
          <w:rFonts w:eastAsia="仿宋_GB2312" w:hint="eastAsia"/>
          <w:sz w:val="28"/>
          <w:szCs w:val="28"/>
        </w:rPr>
        <w:t>、</w:t>
      </w:r>
      <w:r w:rsidRPr="00FF6958">
        <w:rPr>
          <w:rFonts w:eastAsia="仿宋_GB2312"/>
          <w:sz w:val="28"/>
          <w:szCs w:val="28"/>
        </w:rPr>
        <w:t>数据仓库</w:t>
      </w:r>
      <w:r>
        <w:rPr>
          <w:rFonts w:eastAsia="仿宋_GB2312" w:hint="eastAsia"/>
          <w:sz w:val="28"/>
          <w:szCs w:val="28"/>
        </w:rPr>
        <w:t>（</w:t>
      </w:r>
      <w:r>
        <w:rPr>
          <w:rFonts w:eastAsia="仿宋_GB2312" w:hint="eastAsia"/>
          <w:sz w:val="28"/>
          <w:szCs w:val="28"/>
        </w:rPr>
        <w:t>I</w:t>
      </w:r>
      <w:r>
        <w:rPr>
          <w:rFonts w:eastAsia="仿宋_GB2312" w:hint="eastAsia"/>
          <w:sz w:val="28"/>
          <w:szCs w:val="28"/>
        </w:rPr>
        <w:t>级数据）</w:t>
      </w:r>
    </w:p>
    <w:p w:rsidR="006F18AF" w:rsidRDefault="006F18AF" w:rsidP="006F18AF">
      <w:pPr>
        <w:pStyle w:val="a5"/>
        <w:numPr>
          <w:ilvl w:val="0"/>
          <w:numId w:val="3"/>
        </w:numPr>
        <w:ind w:firstLineChars="0"/>
        <w:rPr>
          <w:ins w:id="68" w:author="CN=王思齐/OU=结算管理部/OU=公司总部/O=ChinaClear" w:date="2017-11-07T15:54:00Z"/>
          <w:rFonts w:eastAsia="仿宋_GB2312"/>
          <w:sz w:val="28"/>
          <w:szCs w:val="28"/>
        </w:rPr>
      </w:pPr>
      <w:r w:rsidRPr="00FF6958">
        <w:rPr>
          <w:rFonts w:eastAsia="仿宋_GB2312"/>
          <w:sz w:val="28"/>
          <w:szCs w:val="28"/>
        </w:rPr>
        <w:t>输入数据：日期，结算参与人代码，结算参与人类别，结算参与人当月自营备付金账户净买入（</w:t>
      </w:r>
      <w:r w:rsidRPr="00FF6958">
        <w:rPr>
          <w:rFonts w:eastAsia="仿宋_GB2312"/>
          <w:sz w:val="28"/>
          <w:szCs w:val="28"/>
        </w:rPr>
        <w:t>jmr</w:t>
      </w:r>
      <w:r w:rsidRPr="00FF6958">
        <w:rPr>
          <w:rFonts w:eastAsia="仿宋_GB2312"/>
          <w:sz w:val="28"/>
          <w:szCs w:val="28"/>
        </w:rPr>
        <w:t>），结算参与人月末净资本（</w:t>
      </w:r>
      <w:r w:rsidRPr="00FF6958">
        <w:rPr>
          <w:rFonts w:eastAsia="仿宋_GB2312"/>
          <w:sz w:val="28"/>
          <w:szCs w:val="28"/>
        </w:rPr>
        <w:t>jzb</w:t>
      </w:r>
      <w:r w:rsidRPr="00FF6958">
        <w:rPr>
          <w:rFonts w:eastAsia="仿宋_GB2312"/>
          <w:sz w:val="28"/>
          <w:szCs w:val="28"/>
        </w:rPr>
        <w:t>）</w:t>
      </w:r>
      <w:r w:rsidRPr="00FF6958">
        <w:rPr>
          <w:rFonts w:eastAsia="仿宋_GB2312"/>
          <w:sz w:val="28"/>
          <w:szCs w:val="28"/>
        </w:rPr>
        <w:t xml:space="preserve"> </w:t>
      </w:r>
    </w:p>
    <w:p w:rsidR="00565989" w:rsidRDefault="009663C2">
      <w:pPr>
        <w:pStyle w:val="a5"/>
        <w:ind w:left="980" w:firstLineChars="0" w:firstLine="0"/>
        <w:rPr>
          <w:rFonts w:eastAsia="仿宋_GB2312"/>
          <w:sz w:val="28"/>
          <w:szCs w:val="28"/>
        </w:rPr>
        <w:pPrChange w:id="69" w:author="CN=王思齐/OU=结算管理部/OU=公司总部/O=ChinaClear" w:date="2017-11-07T15:54:00Z">
          <w:pPr>
            <w:pStyle w:val="a5"/>
            <w:numPr>
              <w:numId w:val="3"/>
            </w:numPr>
            <w:ind w:left="980" w:firstLineChars="0" w:hanging="420"/>
          </w:pPr>
        </w:pPrChange>
      </w:pPr>
      <w:ins w:id="70" w:author="CN=王思齐/OU=结算管理部/OU=公司总部/O=ChinaClear" w:date="2017-11-07T15:54:00Z">
        <w:r>
          <w:rPr>
            <w:rFonts w:eastAsia="仿宋_GB2312" w:hint="eastAsia"/>
            <w:sz w:val="28"/>
            <w:szCs w:val="28"/>
          </w:rPr>
          <w:t>自营净</w:t>
        </w:r>
        <w:proofErr w:type="gramStart"/>
        <w:r>
          <w:rPr>
            <w:rFonts w:eastAsia="仿宋_GB2312" w:hint="eastAsia"/>
            <w:sz w:val="28"/>
            <w:szCs w:val="28"/>
          </w:rPr>
          <w:t>买入仅</w:t>
        </w:r>
        <w:proofErr w:type="gramEnd"/>
        <w:r>
          <w:rPr>
            <w:rFonts w:eastAsia="仿宋_GB2312" w:hint="eastAsia"/>
            <w:sz w:val="28"/>
            <w:szCs w:val="28"/>
          </w:rPr>
          <w:t>包括</w:t>
        </w:r>
        <w:r>
          <w:rPr>
            <w:rFonts w:eastAsia="仿宋_GB2312" w:hint="eastAsia"/>
            <w:sz w:val="28"/>
            <w:szCs w:val="28"/>
          </w:rPr>
          <w:t>A</w:t>
        </w:r>
        <w:r>
          <w:rPr>
            <w:rFonts w:eastAsia="仿宋_GB2312" w:hint="eastAsia"/>
            <w:sz w:val="28"/>
            <w:szCs w:val="28"/>
          </w:rPr>
          <w:t>股自营以及固定收益自营</w:t>
        </w:r>
      </w:ins>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w:t>
      </w:r>
      <w:r w:rsidRPr="00FF6958">
        <w:rPr>
          <w:rFonts w:eastAsia="仿宋_GB2312"/>
          <w:sz w:val="28"/>
          <w:szCs w:val="28"/>
        </w:rPr>
        <w:t xml:space="preserve">jmr/jzb </w:t>
      </w:r>
      <w:ins w:id="71" w:author="CN=邓思偲/OU=结算业务部/OU=深圳分公司/O=ChinaClear" w:date="2017-11-14T09:39:00Z">
        <w:r w:rsidR="00E11673">
          <w:rPr>
            <w:rFonts w:eastAsia="仿宋_GB2312" w:hint="eastAsia"/>
            <w:sz w:val="28"/>
            <w:szCs w:val="28"/>
          </w:rPr>
          <w:t>≤</w:t>
        </w:r>
      </w:ins>
      <w:del w:id="72" w:author="CN=邓思偲/OU=结算业务部/OU=深圳分公司/O=ChinaClear" w:date="2017-11-14T09:39:00Z">
        <w:r w:rsidRPr="00FF6958" w:rsidDel="00E11673">
          <w:rPr>
            <w:rFonts w:eastAsia="仿宋_GB2312"/>
            <w:sz w:val="28"/>
            <w:szCs w:val="28"/>
          </w:rPr>
          <w:delText>&lt;</w:delText>
        </w:r>
      </w:del>
      <w:r w:rsidRPr="00FF6958">
        <w:rPr>
          <w:rFonts w:eastAsia="仿宋_GB2312"/>
          <w:sz w:val="28"/>
          <w:szCs w:val="28"/>
        </w:rPr>
        <w:t xml:space="preserve"> 4</w:t>
      </w:r>
      <w:r w:rsidRPr="00FF6958">
        <w:rPr>
          <w:rFonts w:eastAsia="仿宋_GB2312"/>
          <w:sz w:val="28"/>
          <w:szCs w:val="28"/>
        </w:rPr>
        <w:t>，</w:t>
      </w:r>
      <w:r>
        <w:rPr>
          <w:rFonts w:eastAsia="仿宋_GB2312" w:hint="eastAsia"/>
          <w:sz w:val="28"/>
          <w:szCs w:val="28"/>
        </w:rPr>
        <w:t>0</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Pr>
          <w:rFonts w:eastAsia="仿宋_GB2312"/>
          <w:sz w:val="28"/>
          <w:szCs w:val="28"/>
        </w:rPr>
        <w:t xml:space="preserve">          4</w:t>
      </w:r>
      <w:ins w:id="73" w:author="CN=邓思偲/OU=结算业务部/OU=深圳分公司/O=ChinaClear" w:date="2017-11-14T09:39:00Z">
        <w:r w:rsidR="00E11673" w:rsidRPr="00FF6958">
          <w:rPr>
            <w:rFonts w:eastAsia="仿宋_GB2312"/>
            <w:sz w:val="28"/>
            <w:szCs w:val="28"/>
          </w:rPr>
          <w:t xml:space="preserve"> &lt;</w:t>
        </w:r>
      </w:ins>
      <w:del w:id="74" w:author="CN=邓思偲/OU=结算业务部/OU=深圳分公司/O=ChinaClear" w:date="2017-11-14T09:39:00Z">
        <w:r w:rsidDel="00E11673">
          <w:rPr>
            <w:rFonts w:eastAsia="仿宋_GB2312" w:hint="eastAsia"/>
            <w:sz w:val="28"/>
            <w:szCs w:val="28"/>
          </w:rPr>
          <w:delText>≤</w:delText>
        </w:r>
      </w:del>
      <w:r w:rsidRPr="00FF6958">
        <w:rPr>
          <w:rFonts w:eastAsia="仿宋_GB2312"/>
          <w:sz w:val="28"/>
          <w:szCs w:val="28"/>
        </w:rPr>
        <w:t xml:space="preserve">jmr/jzb </w:t>
      </w:r>
      <w:ins w:id="75" w:author="CN=邓思偲/OU=结算业务部/OU=深圳分公司/O=ChinaClear" w:date="2017-11-14T09:39:00Z">
        <w:r w:rsidR="00E11673">
          <w:rPr>
            <w:rFonts w:eastAsia="仿宋_GB2312" w:hint="eastAsia"/>
            <w:sz w:val="28"/>
            <w:szCs w:val="28"/>
          </w:rPr>
          <w:t>≤</w:t>
        </w:r>
      </w:ins>
      <w:del w:id="76" w:author="CN=邓思偲/OU=结算业务部/OU=深圳分公司/O=ChinaClear" w:date="2017-11-14T09:39:00Z">
        <w:r w:rsidRPr="00FF6958" w:rsidDel="00E11673">
          <w:rPr>
            <w:rFonts w:eastAsia="仿宋_GB2312"/>
            <w:sz w:val="28"/>
            <w:szCs w:val="28"/>
          </w:rPr>
          <w:delText>&lt;</w:delText>
        </w:r>
      </w:del>
      <w:r w:rsidRPr="00FF6958">
        <w:rPr>
          <w:rFonts w:eastAsia="仿宋_GB2312"/>
          <w:sz w:val="28"/>
          <w:szCs w:val="28"/>
        </w:rPr>
        <w:t xml:space="preserve"> 8</w:t>
      </w:r>
      <w:r w:rsidRPr="00FF6958">
        <w:rPr>
          <w:rFonts w:eastAsia="仿宋_GB2312"/>
          <w:sz w:val="28"/>
          <w:szCs w:val="28"/>
        </w:rPr>
        <w:t>，</w:t>
      </w:r>
      <w:r w:rsidRPr="00FF6958">
        <w:rPr>
          <w:rFonts w:eastAsia="仿宋_GB2312"/>
          <w:sz w:val="28"/>
          <w:szCs w:val="28"/>
        </w:rPr>
        <w:t>-10</w:t>
      </w:r>
      <w:r w:rsidRPr="00FF6958">
        <w:rPr>
          <w:rFonts w:eastAsia="仿宋_GB2312"/>
          <w:sz w:val="28"/>
          <w:szCs w:val="28"/>
        </w:rPr>
        <w:t>；</w:t>
      </w:r>
    </w:p>
    <w:p w:rsidR="006F18AF" w:rsidRPr="00FF6958" w:rsidRDefault="006F18AF" w:rsidP="006F18AF">
      <w:pPr>
        <w:pStyle w:val="a5"/>
        <w:ind w:left="980" w:firstLineChars="0" w:firstLine="0"/>
        <w:rPr>
          <w:rFonts w:eastAsia="仿宋_GB2312"/>
          <w:sz w:val="28"/>
          <w:szCs w:val="28"/>
        </w:rPr>
      </w:pPr>
      <w:r w:rsidRPr="00FF6958">
        <w:rPr>
          <w:rFonts w:eastAsia="仿宋_GB2312"/>
          <w:sz w:val="28"/>
          <w:szCs w:val="28"/>
        </w:rPr>
        <w:t xml:space="preserve">          8</w:t>
      </w:r>
      <w:ins w:id="77" w:author="CN=邓思偲/OU=结算业务部/OU=深圳分公司/O=ChinaClear" w:date="2017-11-14T09:39:00Z">
        <w:r w:rsidR="00E11673" w:rsidRPr="00FF6958">
          <w:rPr>
            <w:rFonts w:eastAsia="仿宋_GB2312"/>
            <w:sz w:val="28"/>
            <w:szCs w:val="28"/>
          </w:rPr>
          <w:t>&lt;</w:t>
        </w:r>
      </w:ins>
      <w:del w:id="78" w:author="CN=邓思偲/OU=结算业务部/OU=深圳分公司/O=ChinaClear" w:date="2017-11-14T09:39:00Z">
        <w:r w:rsidDel="00E11673">
          <w:rPr>
            <w:rFonts w:eastAsia="仿宋_GB2312" w:hint="eastAsia"/>
            <w:sz w:val="28"/>
            <w:szCs w:val="28"/>
          </w:rPr>
          <w:delText>≤</w:delText>
        </w:r>
      </w:del>
      <w:r w:rsidRPr="00FF6958">
        <w:rPr>
          <w:rFonts w:eastAsia="仿宋_GB2312"/>
          <w:sz w:val="28"/>
          <w:szCs w:val="28"/>
        </w:rPr>
        <w:t>jmr/jzb</w:t>
      </w:r>
      <w:r w:rsidRPr="00FF6958">
        <w:rPr>
          <w:rFonts w:eastAsia="仿宋_GB2312"/>
          <w:sz w:val="28"/>
          <w:szCs w:val="28"/>
        </w:rPr>
        <w:t>，</w:t>
      </w:r>
      <w:r w:rsidRPr="00FF6958">
        <w:rPr>
          <w:rFonts w:eastAsia="仿宋_GB2312"/>
          <w:sz w:val="28"/>
          <w:szCs w:val="28"/>
        </w:rPr>
        <w:t>-20</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结算参与人类别</w:t>
            </w:r>
          </w:p>
        </w:tc>
        <w:tc>
          <w:tcPr>
            <w:tcW w:w="2552" w:type="dxa"/>
          </w:tcPr>
          <w:p w:rsidR="006F18AF" w:rsidRPr="00411473" w:rsidRDefault="006F18AF" w:rsidP="00884C4D">
            <w:pPr>
              <w:jc w:val="center"/>
              <w:rPr>
                <w:rFonts w:eastAsia="仿宋_GB2312"/>
                <w:sz w:val="22"/>
                <w:szCs w:val="28"/>
              </w:rPr>
            </w:pPr>
            <w:r w:rsidRPr="00411473">
              <w:rPr>
                <w:rFonts w:eastAsia="仿宋_GB2312"/>
                <w:sz w:val="22"/>
                <w:szCs w:val="28"/>
              </w:rPr>
              <w:t>相应权重</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证券公司类结算参与人</w:t>
            </w:r>
          </w:p>
        </w:tc>
        <w:tc>
          <w:tcPr>
            <w:tcW w:w="2552" w:type="dxa"/>
          </w:tcPr>
          <w:p w:rsidR="006F18AF" w:rsidRPr="00411473" w:rsidRDefault="006F18AF" w:rsidP="00884C4D">
            <w:pPr>
              <w:jc w:val="center"/>
              <w:rPr>
                <w:rFonts w:eastAsia="仿宋_GB2312"/>
                <w:b/>
                <w:sz w:val="22"/>
                <w:szCs w:val="28"/>
              </w:rPr>
            </w:pPr>
            <w:r w:rsidRPr="00411473">
              <w:rPr>
                <w:rFonts w:eastAsia="仿宋_GB2312"/>
                <w:b/>
                <w:sz w:val="22"/>
                <w:szCs w:val="28"/>
              </w:rPr>
              <w:t>10%</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银行类结算参与人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0%</w:t>
            </w:r>
          </w:p>
        </w:tc>
      </w:tr>
      <w:tr w:rsidR="006F18AF" w:rsidRPr="00411473" w:rsidTr="00884C4D">
        <w:tc>
          <w:tcPr>
            <w:tcW w:w="2977" w:type="dxa"/>
          </w:tcPr>
          <w:p w:rsidR="006F18AF" w:rsidRPr="00411473" w:rsidRDefault="006F18AF" w:rsidP="00884C4D">
            <w:pPr>
              <w:jc w:val="center"/>
              <w:rPr>
                <w:rFonts w:eastAsia="仿宋_GB2312"/>
                <w:sz w:val="22"/>
                <w:szCs w:val="28"/>
              </w:rPr>
            </w:pPr>
            <w:r w:rsidRPr="00411473">
              <w:rPr>
                <w:rFonts w:eastAsia="仿宋_GB2312"/>
                <w:sz w:val="22"/>
                <w:szCs w:val="28"/>
              </w:rPr>
              <w:t>其他类结算参与人</w:t>
            </w:r>
          </w:p>
        </w:tc>
        <w:tc>
          <w:tcPr>
            <w:tcW w:w="2552" w:type="dxa"/>
          </w:tcPr>
          <w:p w:rsidR="006F18AF" w:rsidRPr="00411473" w:rsidRDefault="006F18AF" w:rsidP="00884C4D">
            <w:pPr>
              <w:pStyle w:val="Default"/>
              <w:jc w:val="center"/>
              <w:rPr>
                <w:rFonts w:ascii="Times New Roman" w:hAnsi="Times New Roman" w:cs="Times New Roman"/>
                <w:b/>
                <w:sz w:val="23"/>
                <w:szCs w:val="23"/>
              </w:rPr>
            </w:pPr>
            <w:r w:rsidRPr="00411473">
              <w:rPr>
                <w:rFonts w:ascii="Times New Roman" w:hAnsi="Times New Roman" w:cs="Times New Roman"/>
                <w:b/>
                <w:sz w:val="23"/>
                <w:szCs w:val="23"/>
              </w:rPr>
              <w:t>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结果输出：该指标会输出以结算参与人为单位，目标月份的财务数据导致的扣分情况。具体数值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Default="006F18AF" w:rsidP="006F18AF">
      <w:pPr>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79" w:name="_Toc475439714"/>
      <w:r w:rsidRPr="00FF6958">
        <w:rPr>
          <w:rFonts w:ascii="Times New Roman" w:eastAsia="仿宋_GB2312" w:hAnsi="Times New Roman"/>
        </w:rPr>
        <w:lastRenderedPageBreak/>
        <w:t>3.2.1.1</w:t>
      </w:r>
      <w:r>
        <w:rPr>
          <w:rFonts w:ascii="Times New Roman" w:eastAsia="仿宋_GB2312" w:hAnsi="Times New Roman" w:hint="eastAsia"/>
        </w:rPr>
        <w:t>7</w:t>
      </w:r>
      <w:r w:rsidRPr="00FF6958">
        <w:rPr>
          <w:rFonts w:ascii="Times New Roman" w:eastAsia="仿宋_GB2312" w:hAnsi="Times New Roman"/>
        </w:rPr>
        <w:t>月度</w:t>
      </w:r>
      <w:r>
        <w:rPr>
          <w:rFonts w:ascii="Times New Roman" w:eastAsia="仿宋_GB2312" w:hAnsi="Times New Roman" w:hint="eastAsia"/>
        </w:rPr>
        <w:t>其他</w:t>
      </w:r>
      <w:r w:rsidRPr="00FF6958">
        <w:rPr>
          <w:rFonts w:ascii="Times New Roman" w:eastAsia="仿宋_GB2312" w:hAnsi="Times New Roman"/>
        </w:rPr>
        <w:t>指标</w:t>
      </w:r>
      <w:bookmarkEnd w:id="79"/>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w:t>
      </w:r>
      <w:r>
        <w:rPr>
          <w:rFonts w:eastAsia="仿宋_GB2312" w:hint="eastAsia"/>
          <w:sz w:val="28"/>
          <w:szCs w:val="28"/>
        </w:rPr>
        <w:t>手工输入</w:t>
      </w:r>
      <w:r w:rsidRPr="00FF6958">
        <w:rPr>
          <w:rFonts w:eastAsia="仿宋_GB2312"/>
          <w:sz w:val="28"/>
          <w:szCs w:val="28"/>
        </w:rPr>
        <w:t>权重</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FF6958" w:rsidTr="00884C4D">
        <w:tc>
          <w:tcPr>
            <w:tcW w:w="2977" w:type="dxa"/>
          </w:tcPr>
          <w:p w:rsidR="006F18AF" w:rsidRPr="00FF6958" w:rsidRDefault="006F18AF" w:rsidP="00884C4D">
            <w:pPr>
              <w:jc w:val="center"/>
              <w:rPr>
                <w:rFonts w:eastAsia="仿宋_GB2312"/>
                <w:sz w:val="22"/>
                <w:szCs w:val="28"/>
              </w:rPr>
            </w:pPr>
            <w:r w:rsidRPr="00FF6958">
              <w:rPr>
                <w:rFonts w:eastAsia="仿宋_GB2312"/>
                <w:sz w:val="22"/>
                <w:szCs w:val="28"/>
              </w:rPr>
              <w:t>结算参与人类别</w:t>
            </w:r>
          </w:p>
        </w:tc>
        <w:tc>
          <w:tcPr>
            <w:tcW w:w="2552" w:type="dxa"/>
          </w:tcPr>
          <w:p w:rsidR="006F18AF" w:rsidRPr="00FF6958" w:rsidRDefault="006F18AF" w:rsidP="00884C4D">
            <w:pPr>
              <w:jc w:val="center"/>
              <w:rPr>
                <w:rFonts w:eastAsia="仿宋_GB2312"/>
                <w:sz w:val="22"/>
                <w:szCs w:val="28"/>
              </w:rPr>
            </w:pPr>
            <w:r w:rsidRPr="00FF6958">
              <w:rPr>
                <w:rFonts w:eastAsia="仿宋_GB2312"/>
                <w:sz w:val="22"/>
                <w:szCs w:val="28"/>
              </w:rPr>
              <w:t>相应权重</w:t>
            </w:r>
          </w:p>
        </w:tc>
      </w:tr>
      <w:tr w:rsidR="006F18AF" w:rsidRPr="00FF6958" w:rsidTr="00884C4D">
        <w:tc>
          <w:tcPr>
            <w:tcW w:w="2977" w:type="dxa"/>
          </w:tcPr>
          <w:p w:rsidR="006F18AF" w:rsidRPr="00FF6958" w:rsidRDefault="006F18AF" w:rsidP="00884C4D">
            <w:pPr>
              <w:jc w:val="center"/>
              <w:rPr>
                <w:rFonts w:eastAsia="仿宋_GB2312"/>
                <w:sz w:val="22"/>
                <w:szCs w:val="28"/>
              </w:rPr>
            </w:pPr>
            <w:r w:rsidRPr="00FF6958">
              <w:rPr>
                <w:rFonts w:eastAsia="仿宋_GB2312"/>
                <w:sz w:val="22"/>
                <w:szCs w:val="28"/>
              </w:rPr>
              <w:t>证券公司类结算参与人</w:t>
            </w:r>
          </w:p>
        </w:tc>
        <w:tc>
          <w:tcPr>
            <w:tcW w:w="2552" w:type="dxa"/>
          </w:tcPr>
          <w:p w:rsidR="006F18AF" w:rsidRPr="00FF6958" w:rsidRDefault="006F18AF" w:rsidP="00884C4D">
            <w:pPr>
              <w:jc w:val="center"/>
              <w:rPr>
                <w:rFonts w:eastAsia="仿宋_GB2312"/>
                <w:b/>
                <w:sz w:val="22"/>
                <w:szCs w:val="28"/>
              </w:rPr>
            </w:pPr>
            <w:r w:rsidRPr="00FF6958">
              <w:rPr>
                <w:rFonts w:eastAsia="仿宋_GB2312"/>
                <w:b/>
                <w:sz w:val="22"/>
                <w:szCs w:val="28"/>
              </w:rPr>
              <w:t>%</w:t>
            </w:r>
          </w:p>
        </w:tc>
      </w:tr>
      <w:tr w:rsidR="006F18AF" w:rsidRPr="00FF6958" w:rsidTr="00884C4D">
        <w:tc>
          <w:tcPr>
            <w:tcW w:w="2977" w:type="dxa"/>
          </w:tcPr>
          <w:p w:rsidR="006F18AF" w:rsidRPr="00FF6958" w:rsidRDefault="006F18AF" w:rsidP="00884C4D">
            <w:pPr>
              <w:jc w:val="center"/>
              <w:rPr>
                <w:rFonts w:eastAsia="仿宋_GB2312"/>
                <w:sz w:val="22"/>
                <w:szCs w:val="28"/>
              </w:rPr>
            </w:pPr>
            <w:r w:rsidRPr="00FF6958">
              <w:rPr>
                <w:rFonts w:eastAsia="仿宋_GB2312"/>
                <w:sz w:val="22"/>
                <w:szCs w:val="28"/>
              </w:rPr>
              <w:t>银行类结算参与人</w:t>
            </w:r>
          </w:p>
        </w:tc>
        <w:tc>
          <w:tcPr>
            <w:tcW w:w="2552" w:type="dxa"/>
          </w:tcPr>
          <w:p w:rsidR="006F18AF" w:rsidRPr="00FF6958" w:rsidRDefault="006F18AF" w:rsidP="00884C4D">
            <w:pPr>
              <w:pStyle w:val="Default"/>
              <w:jc w:val="center"/>
              <w:rPr>
                <w:rFonts w:ascii="Times New Roman" w:hAnsi="Times New Roman" w:cs="Times New Roman"/>
                <w:b/>
                <w:sz w:val="23"/>
                <w:szCs w:val="23"/>
              </w:rPr>
            </w:pPr>
            <w:r w:rsidRPr="00FF6958">
              <w:rPr>
                <w:rFonts w:ascii="Times New Roman" w:hAnsi="Times New Roman" w:cs="Times New Roman"/>
                <w:b/>
                <w:sz w:val="23"/>
                <w:szCs w:val="23"/>
              </w:rPr>
              <w:t>%</w:t>
            </w:r>
          </w:p>
        </w:tc>
      </w:tr>
      <w:tr w:rsidR="006F18AF" w:rsidRPr="00FF6958" w:rsidTr="00884C4D">
        <w:tc>
          <w:tcPr>
            <w:tcW w:w="2977" w:type="dxa"/>
          </w:tcPr>
          <w:p w:rsidR="006F18AF" w:rsidRPr="00FF6958" w:rsidRDefault="006F18AF" w:rsidP="00884C4D">
            <w:pPr>
              <w:jc w:val="center"/>
              <w:rPr>
                <w:rFonts w:eastAsia="仿宋_GB2312"/>
                <w:sz w:val="22"/>
                <w:szCs w:val="28"/>
              </w:rPr>
            </w:pPr>
            <w:r w:rsidRPr="00FF6958">
              <w:rPr>
                <w:rFonts w:eastAsia="仿宋_GB2312"/>
                <w:sz w:val="22"/>
                <w:szCs w:val="28"/>
              </w:rPr>
              <w:t>其他类结算参与人</w:t>
            </w:r>
          </w:p>
        </w:tc>
        <w:tc>
          <w:tcPr>
            <w:tcW w:w="2552" w:type="dxa"/>
          </w:tcPr>
          <w:p w:rsidR="006F18AF" w:rsidRPr="00FF6958" w:rsidRDefault="006F18AF" w:rsidP="00884C4D">
            <w:pPr>
              <w:pStyle w:val="Default"/>
              <w:jc w:val="center"/>
              <w:rPr>
                <w:rFonts w:ascii="Times New Roman" w:hAnsi="Times New Roman" w:cs="Times New Roman"/>
                <w:b/>
                <w:sz w:val="23"/>
                <w:szCs w:val="23"/>
              </w:rPr>
            </w:pPr>
            <w:r w:rsidRPr="00FF6958">
              <w:rPr>
                <w:rFonts w:ascii="Times New Roman" w:hAnsi="Times New Roman" w:cs="Times New Roman"/>
                <w:b/>
                <w:sz w:val="23"/>
                <w:szCs w:val="23"/>
              </w:rPr>
              <w:t>%</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结果输出：该指标会输出以结算参与人为单位，目标月份的</w:t>
      </w:r>
      <w:r>
        <w:rPr>
          <w:rFonts w:eastAsia="仿宋_GB2312" w:hint="eastAsia"/>
          <w:sz w:val="28"/>
          <w:szCs w:val="28"/>
        </w:rPr>
        <w:t>其他事项、突发事项</w:t>
      </w:r>
      <w:r w:rsidRPr="00FF6958">
        <w:rPr>
          <w:rFonts w:eastAsia="仿宋_GB2312"/>
          <w:sz w:val="28"/>
          <w:szCs w:val="28"/>
        </w:rPr>
        <w:t>的</w:t>
      </w:r>
      <w:r>
        <w:rPr>
          <w:rFonts w:eastAsia="仿宋_GB2312" w:hint="eastAsia"/>
          <w:sz w:val="28"/>
          <w:szCs w:val="28"/>
        </w:rPr>
        <w:t>分数加减</w:t>
      </w:r>
      <w:r w:rsidRPr="00FF6958">
        <w:rPr>
          <w:rFonts w:eastAsia="仿宋_GB2312"/>
          <w:sz w:val="28"/>
          <w:szCs w:val="28"/>
        </w:rPr>
        <w:t>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D46313" w:rsidRDefault="006F18AF" w:rsidP="006F18AF">
      <w:pPr>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80" w:name="_Toc475439715"/>
      <w:r w:rsidRPr="00FF6958">
        <w:rPr>
          <w:rFonts w:ascii="Times New Roman" w:eastAsia="仿宋_GB2312" w:hAnsi="Times New Roman"/>
        </w:rPr>
        <w:t>3.2.1.1</w:t>
      </w:r>
      <w:r>
        <w:rPr>
          <w:rFonts w:ascii="Times New Roman" w:eastAsia="仿宋_GB2312" w:hAnsi="Times New Roman" w:hint="eastAsia"/>
        </w:rPr>
        <w:t>8</w:t>
      </w:r>
      <w:r w:rsidRPr="00FF6958">
        <w:rPr>
          <w:rFonts w:ascii="Times New Roman" w:eastAsia="仿宋_GB2312" w:hAnsi="Times New Roman"/>
        </w:rPr>
        <w:t>月度综合评价输入结果</w:t>
      </w:r>
      <w:bookmarkEnd w:id="80"/>
    </w:p>
    <w:p w:rsidR="006F18AF" w:rsidRPr="00FF6958" w:rsidRDefault="006F18AF" w:rsidP="006F18AF">
      <w:pPr>
        <w:ind w:firstLineChars="200" w:firstLine="560"/>
        <w:rPr>
          <w:rFonts w:eastAsia="仿宋_GB2312"/>
          <w:sz w:val="28"/>
          <w:szCs w:val="28"/>
        </w:rPr>
      </w:pPr>
      <w:r>
        <w:rPr>
          <w:rFonts w:eastAsia="仿宋_GB2312" w:hint="eastAsia"/>
          <w:sz w:val="28"/>
          <w:szCs w:val="28"/>
        </w:rPr>
        <w:t>界面中应有</w:t>
      </w:r>
      <w:proofErr w:type="gramStart"/>
      <w:r>
        <w:rPr>
          <w:rFonts w:eastAsia="仿宋_GB2312" w:hint="eastAsia"/>
          <w:sz w:val="28"/>
          <w:szCs w:val="28"/>
        </w:rPr>
        <w:t>一</w:t>
      </w:r>
      <w:proofErr w:type="gramEnd"/>
      <w:r>
        <w:rPr>
          <w:rFonts w:eastAsia="仿宋_GB2312" w:hint="eastAsia"/>
          <w:sz w:val="28"/>
          <w:szCs w:val="28"/>
        </w:rPr>
        <w:t>“计算”按钮。在单击计算后，应根据上传数据计算当月</w:t>
      </w:r>
      <w:r w:rsidRPr="00FF6958">
        <w:rPr>
          <w:rFonts w:eastAsia="仿宋_GB2312"/>
          <w:sz w:val="28"/>
          <w:szCs w:val="28"/>
        </w:rPr>
        <w:t>结算参与人月度综合评价结果</w:t>
      </w:r>
      <w:r>
        <w:rPr>
          <w:rFonts w:eastAsia="仿宋_GB2312" w:hint="eastAsia"/>
          <w:sz w:val="28"/>
          <w:szCs w:val="28"/>
        </w:rPr>
        <w:t>。该结果</w:t>
      </w:r>
      <m:oMath>
        <m:r>
          <m:rPr>
            <m:sty m:val="p"/>
          </m:rPr>
          <w:rPr>
            <w:rFonts w:ascii="Cambria Math" w:eastAsia="仿宋_GB2312"/>
            <w:sz w:val="28"/>
            <w:szCs w:val="28"/>
          </w:rPr>
          <m:t>=</m:t>
        </m:r>
        <m:nary>
          <m:naryPr>
            <m:chr m:val="∑"/>
            <m:limLoc m:val="undOvr"/>
            <m:subHide m:val="1"/>
            <m:supHide m:val="1"/>
            <m:ctrlPr>
              <w:rPr>
                <w:rFonts w:ascii="Cambria Math" w:eastAsia="仿宋_GB2312" w:hAnsi="Cambria Math"/>
                <w:sz w:val="28"/>
                <w:szCs w:val="28"/>
              </w:rPr>
            </m:ctrlPr>
          </m:naryPr>
          <m:sub/>
          <m:sup/>
          <m:e>
            <m:r>
              <m:rPr>
                <m:sty m:val="p"/>
              </m:rPr>
              <w:rPr>
                <w:rFonts w:ascii="Cambria Math" w:eastAsia="仿宋_GB2312"/>
                <w:sz w:val="28"/>
                <w:szCs w:val="28"/>
              </w:rPr>
              <m:t>3.2.1.2</m:t>
            </m:r>
            <m:r>
              <m:rPr>
                <m:sty m:val="p"/>
              </m:rPr>
              <w:rPr>
                <w:rFonts w:eastAsia="仿宋_GB2312" w:hAnsi="Cambria Math"/>
                <w:sz w:val="28"/>
                <w:szCs w:val="28"/>
              </w:rPr>
              <m:t>至</m:t>
            </m:r>
            <m:r>
              <m:rPr>
                <m:sty m:val="p"/>
              </m:rPr>
              <w:rPr>
                <w:rFonts w:ascii="Cambria Math" w:eastAsia="仿宋_GB2312"/>
                <w:sz w:val="28"/>
                <w:szCs w:val="28"/>
              </w:rPr>
              <m:t>3.2.1.17</m:t>
            </m:r>
          </m:e>
        </m:nary>
      </m:oMath>
      <w:r w:rsidRPr="00FF6958">
        <w:rPr>
          <w:rFonts w:eastAsia="仿宋_GB2312"/>
          <w:sz w:val="28"/>
          <w:szCs w:val="28"/>
        </w:rPr>
        <w:t>这十五项中所有结果输出</w:t>
      </w:r>
      <w:r w:rsidRPr="00FF6958">
        <w:rPr>
          <w:rFonts w:eastAsia="仿宋_GB2312"/>
          <w:sz w:val="28"/>
          <w:szCs w:val="28"/>
        </w:rPr>
        <w:t>+100</w:t>
      </w:r>
      <w:r w:rsidRPr="00FF6958">
        <w:rPr>
          <w:rFonts w:eastAsia="仿宋_GB2312"/>
          <w:sz w:val="28"/>
          <w:szCs w:val="28"/>
        </w:rPr>
        <w:t>。</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结果输出应为一张汇总表，以结算参与人代码为识别符，包括年度、月度、结算参与人名称、月度综合评价分数</w:t>
      </w:r>
      <w:r>
        <w:rPr>
          <w:rFonts w:eastAsia="仿宋_GB2312" w:hint="eastAsia"/>
          <w:sz w:val="28"/>
          <w:szCs w:val="28"/>
        </w:rPr>
        <w:t>、月度综合评价排名</w:t>
      </w:r>
      <w:r w:rsidRPr="00FF6958">
        <w:rPr>
          <w:rFonts w:eastAsia="仿宋_GB2312"/>
          <w:sz w:val="28"/>
          <w:szCs w:val="28"/>
        </w:rPr>
        <w:t>。具体的输出信息详见</w:t>
      </w:r>
      <w:r w:rsidRPr="00FF6958">
        <w:rPr>
          <w:rFonts w:eastAsia="仿宋_GB2312"/>
          <w:sz w:val="28"/>
          <w:szCs w:val="28"/>
        </w:rPr>
        <w:t>3.2.3</w:t>
      </w:r>
      <w:r w:rsidRPr="00FF6958">
        <w:rPr>
          <w:rFonts w:eastAsia="仿宋_GB2312"/>
          <w:sz w:val="28"/>
          <w:szCs w:val="28"/>
        </w:rPr>
        <w:t>（月度综合评价输出）。</w:t>
      </w:r>
    </w:p>
    <w:p w:rsidR="006F18AF" w:rsidRPr="00FF6958" w:rsidRDefault="006F18AF" w:rsidP="006F18AF">
      <w:pPr>
        <w:rPr>
          <w:rFonts w:eastAsia="仿宋_GB2312"/>
        </w:rPr>
      </w:pPr>
    </w:p>
    <w:p w:rsidR="006F18AF" w:rsidRPr="00FF6958" w:rsidRDefault="006F18AF" w:rsidP="006F18AF">
      <w:pPr>
        <w:pStyle w:val="3"/>
        <w:spacing w:line="240" w:lineRule="auto"/>
        <w:rPr>
          <w:rFonts w:eastAsia="仿宋_GB2312"/>
        </w:rPr>
      </w:pPr>
      <w:bookmarkStart w:id="81" w:name="_Toc475439716"/>
      <w:r w:rsidRPr="00FF6958">
        <w:rPr>
          <w:rFonts w:eastAsia="仿宋_GB2312"/>
        </w:rPr>
        <w:lastRenderedPageBreak/>
        <w:t xml:space="preserve">3.2.2 </w:t>
      </w:r>
      <w:r w:rsidRPr="00FF6958">
        <w:rPr>
          <w:rFonts w:eastAsia="仿宋_GB2312"/>
        </w:rPr>
        <w:t>年度综合评价输入</w:t>
      </w:r>
      <w:bookmarkEnd w:id="81"/>
    </w:p>
    <w:p w:rsidR="006F18AF" w:rsidRPr="00FF6958" w:rsidRDefault="006F18AF" w:rsidP="006F18AF">
      <w:pPr>
        <w:pStyle w:val="4"/>
        <w:spacing w:line="240" w:lineRule="auto"/>
        <w:rPr>
          <w:rFonts w:ascii="Times New Roman" w:eastAsia="仿宋_GB2312" w:hAnsi="Times New Roman"/>
        </w:rPr>
      </w:pPr>
      <w:bookmarkStart w:id="82" w:name="_Toc475439717"/>
      <w:r w:rsidRPr="00FF6958">
        <w:rPr>
          <w:rFonts w:ascii="Times New Roman" w:eastAsia="仿宋_GB2312" w:hAnsi="Times New Roman"/>
        </w:rPr>
        <w:t>3.2.2</w:t>
      </w:r>
      <w:r>
        <w:rPr>
          <w:rFonts w:ascii="Times New Roman" w:eastAsia="仿宋_GB2312" w:hAnsi="Times New Roman"/>
        </w:rPr>
        <w:t>.</w:t>
      </w:r>
      <w:proofErr w:type="gramStart"/>
      <w:r>
        <w:rPr>
          <w:rFonts w:ascii="Times New Roman" w:eastAsia="仿宋_GB2312" w:hAnsi="Times New Roman"/>
        </w:rPr>
        <w:t>1</w:t>
      </w:r>
      <w:proofErr w:type="gramEnd"/>
      <w:r w:rsidRPr="00FF6958">
        <w:rPr>
          <w:rFonts w:ascii="Times New Roman" w:eastAsia="仿宋_GB2312" w:hAnsi="Times New Roman"/>
        </w:rPr>
        <w:t>年度综合评价输入主界面</w:t>
      </w:r>
      <w:bookmarkEnd w:id="82"/>
    </w:p>
    <w:p w:rsidR="006F18AF" w:rsidRPr="00FF6958" w:rsidRDefault="006F18AF" w:rsidP="006F18AF">
      <w:pPr>
        <w:ind w:firstLineChars="200" w:firstLine="560"/>
        <w:rPr>
          <w:rFonts w:eastAsia="仿宋_GB2312"/>
          <w:sz w:val="28"/>
          <w:szCs w:val="28"/>
        </w:rPr>
      </w:pPr>
      <w:r w:rsidRPr="00FF6958">
        <w:rPr>
          <w:rFonts w:eastAsia="仿宋_GB2312"/>
          <w:sz w:val="28"/>
          <w:szCs w:val="28"/>
        </w:rPr>
        <w:t>在结算参与人综合评价下点击年度综合评价，</w:t>
      </w:r>
      <w:r>
        <w:rPr>
          <w:rFonts w:eastAsia="仿宋_GB2312" w:hint="eastAsia"/>
          <w:sz w:val="28"/>
          <w:szCs w:val="28"/>
        </w:rPr>
        <w:t>再在菜单中点击年度综合评价输入，</w:t>
      </w:r>
      <w:r w:rsidRPr="00FF6958">
        <w:rPr>
          <w:rFonts w:eastAsia="仿宋_GB2312"/>
          <w:sz w:val="28"/>
          <w:szCs w:val="28"/>
        </w:rPr>
        <w:t>主界面应弹出相应输入界面。其中，输入界面最上端应包含有</w:t>
      </w:r>
      <w:r w:rsidRPr="00FF6958">
        <w:rPr>
          <w:rFonts w:eastAsia="仿宋_GB2312"/>
          <w:sz w:val="28"/>
          <w:szCs w:val="28"/>
        </w:rPr>
        <w:t>“</w:t>
      </w:r>
      <w:r w:rsidRPr="00FF6958">
        <w:rPr>
          <w:rFonts w:eastAsia="仿宋_GB2312"/>
          <w:sz w:val="28"/>
          <w:szCs w:val="28"/>
        </w:rPr>
        <w:t>年份</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指标编号</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指标名称</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指标权重</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指标数据</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包含指标</w:t>
      </w:r>
      <w:r w:rsidRPr="00FF6958">
        <w:rPr>
          <w:rFonts w:eastAsia="仿宋_GB2312"/>
          <w:sz w:val="28"/>
          <w:szCs w:val="28"/>
        </w:rPr>
        <w:t>”</w:t>
      </w:r>
      <w:r>
        <w:rPr>
          <w:rFonts w:eastAsia="仿宋_GB2312" w:hint="eastAsia"/>
          <w:sz w:val="28"/>
          <w:szCs w:val="28"/>
        </w:rPr>
        <w:t>、“参与人名单”</w:t>
      </w:r>
      <w:r w:rsidRPr="00FF6958">
        <w:rPr>
          <w:rFonts w:eastAsia="仿宋_GB2312"/>
          <w:sz w:val="28"/>
          <w:szCs w:val="28"/>
        </w:rPr>
        <w:t>等等。其中：</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1</w:t>
      </w:r>
      <w:r w:rsidRPr="00FF6958">
        <w:rPr>
          <w:rFonts w:eastAsia="仿宋_GB2312"/>
          <w:sz w:val="28"/>
          <w:szCs w:val="28"/>
        </w:rPr>
        <w:t>）年份以现实生活中的时间为准，为时间型变量。年度评价以当年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日至次年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日为评价周期（</w:t>
      </w:r>
      <w:r w:rsidRPr="00FF6958">
        <w:rPr>
          <w:rFonts w:eastAsia="仿宋_GB2312"/>
          <w:sz w:val="28"/>
          <w:szCs w:val="28"/>
        </w:rPr>
        <w:t>2016</w:t>
      </w:r>
      <w:r w:rsidRPr="00FF6958">
        <w:rPr>
          <w:rFonts w:eastAsia="仿宋_GB2312"/>
          <w:sz w:val="28"/>
          <w:szCs w:val="28"/>
        </w:rPr>
        <w:t>年年度评价数据来源于</w:t>
      </w:r>
      <w:r w:rsidRPr="00FF6958">
        <w:rPr>
          <w:rFonts w:eastAsia="仿宋_GB2312"/>
          <w:sz w:val="28"/>
          <w:szCs w:val="28"/>
        </w:rPr>
        <w:t>2016</w:t>
      </w:r>
      <w:r w:rsidRPr="00FF6958">
        <w:rPr>
          <w:rFonts w:eastAsia="仿宋_GB2312"/>
          <w:sz w:val="28"/>
          <w:szCs w:val="28"/>
        </w:rPr>
        <w:t>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w:t>
      </w:r>
      <w:r w:rsidRPr="00FF6958">
        <w:rPr>
          <w:rFonts w:eastAsia="仿宋_GB2312"/>
          <w:sz w:val="28"/>
          <w:szCs w:val="28"/>
        </w:rPr>
        <w:t>2017</w:t>
      </w:r>
      <w:r w:rsidRPr="00FF6958">
        <w:rPr>
          <w:rFonts w:eastAsia="仿宋_GB2312"/>
          <w:sz w:val="28"/>
          <w:szCs w:val="28"/>
        </w:rPr>
        <w:t>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日）。默认值为当前时间，可更改；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2</w:t>
      </w:r>
      <w:r w:rsidRPr="00FF6958">
        <w:rPr>
          <w:rFonts w:eastAsia="仿宋_GB2312"/>
          <w:sz w:val="28"/>
          <w:szCs w:val="28"/>
        </w:rPr>
        <w:t>）指标编号为该指标在《指引》中的编号，为数字型变量，默认值为其现在</w:t>
      </w:r>
      <w:proofErr w:type="gramStart"/>
      <w:r w:rsidRPr="00FF6958">
        <w:rPr>
          <w:rFonts w:eastAsia="仿宋_GB2312"/>
          <w:sz w:val="28"/>
          <w:szCs w:val="28"/>
        </w:rPr>
        <w:t>在</w:t>
      </w:r>
      <w:proofErr w:type="gramEnd"/>
      <w:r w:rsidRPr="00FF6958">
        <w:rPr>
          <w:rFonts w:eastAsia="仿宋_GB2312"/>
          <w:sz w:val="28"/>
          <w:szCs w:val="28"/>
        </w:rPr>
        <w:t>《指引》中的编号，可更改；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3</w:t>
      </w:r>
      <w:r w:rsidRPr="00FF6958">
        <w:rPr>
          <w:rFonts w:eastAsia="仿宋_GB2312"/>
          <w:sz w:val="28"/>
          <w:szCs w:val="28"/>
        </w:rPr>
        <w:t>）指标名称为该指标在《指引》中的名称，为文字型变量，点击可查看详细说明，默认值为其现在</w:t>
      </w:r>
      <w:proofErr w:type="gramStart"/>
      <w:r w:rsidRPr="00FF6958">
        <w:rPr>
          <w:rFonts w:eastAsia="仿宋_GB2312"/>
          <w:sz w:val="28"/>
          <w:szCs w:val="28"/>
        </w:rPr>
        <w:t>在</w:t>
      </w:r>
      <w:proofErr w:type="gramEnd"/>
      <w:r w:rsidRPr="00FF6958">
        <w:rPr>
          <w:rFonts w:eastAsia="仿宋_GB2312"/>
          <w:sz w:val="28"/>
          <w:szCs w:val="28"/>
        </w:rPr>
        <w:t>《指引》中的名称、解释以及备注，可更改；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4</w:t>
      </w:r>
      <w:r w:rsidRPr="00FF6958">
        <w:rPr>
          <w:rFonts w:eastAsia="仿宋_GB2312"/>
          <w:sz w:val="28"/>
          <w:szCs w:val="28"/>
        </w:rPr>
        <w:t>）指标权重为该指标在《指引》中规定的权重，为百分比型变量，默认值为其现在</w:t>
      </w:r>
      <w:proofErr w:type="gramStart"/>
      <w:r w:rsidRPr="00FF6958">
        <w:rPr>
          <w:rFonts w:eastAsia="仿宋_GB2312"/>
          <w:sz w:val="28"/>
          <w:szCs w:val="28"/>
        </w:rPr>
        <w:t>在</w:t>
      </w:r>
      <w:proofErr w:type="gramEnd"/>
      <w:r w:rsidRPr="00FF6958">
        <w:rPr>
          <w:rFonts w:eastAsia="仿宋_GB2312"/>
          <w:sz w:val="28"/>
          <w:szCs w:val="28"/>
        </w:rPr>
        <w:t>《指引》中的权重，可更改；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5</w:t>
      </w:r>
      <w:r w:rsidRPr="00FF6958">
        <w:rPr>
          <w:rFonts w:eastAsia="仿宋_GB2312"/>
          <w:sz w:val="28"/>
          <w:szCs w:val="28"/>
        </w:rPr>
        <w:t>）指标数据为计算该指标所使用的数据，为数据型变量，相关数据应符合《指引》要求，默认值为相关指标从各个系统抓取的数据，以及结合</w:t>
      </w:r>
      <w:proofErr w:type="gramStart"/>
      <w:r w:rsidRPr="00FF6958">
        <w:rPr>
          <w:rFonts w:eastAsia="仿宋_GB2312"/>
          <w:sz w:val="28"/>
          <w:szCs w:val="28"/>
        </w:rPr>
        <w:t>手动上</w:t>
      </w:r>
      <w:proofErr w:type="gramEnd"/>
      <w:r w:rsidRPr="00FF6958">
        <w:rPr>
          <w:rFonts w:eastAsia="仿宋_GB2312"/>
          <w:sz w:val="28"/>
          <w:szCs w:val="28"/>
        </w:rPr>
        <w:t>传的数据表，其中抓取的数据不可更改，但可供查看以及下载，</w:t>
      </w:r>
      <w:proofErr w:type="gramStart"/>
      <w:r w:rsidRPr="00FF6958">
        <w:rPr>
          <w:rFonts w:eastAsia="仿宋_GB2312"/>
          <w:sz w:val="28"/>
          <w:szCs w:val="28"/>
        </w:rPr>
        <w:t>手动上</w:t>
      </w:r>
      <w:proofErr w:type="gramEnd"/>
      <w:r w:rsidRPr="00FF6958">
        <w:rPr>
          <w:rFonts w:eastAsia="仿宋_GB2312"/>
          <w:sz w:val="28"/>
          <w:szCs w:val="28"/>
        </w:rPr>
        <w:t>传的数据表可更改；</w:t>
      </w:r>
    </w:p>
    <w:p w:rsidR="006F18AF" w:rsidRDefault="006F18AF" w:rsidP="006F18AF">
      <w:pPr>
        <w:ind w:firstLineChars="200" w:firstLine="560"/>
        <w:rPr>
          <w:rFonts w:eastAsia="仿宋_GB2312"/>
          <w:sz w:val="28"/>
          <w:szCs w:val="28"/>
        </w:rPr>
      </w:pPr>
      <w:r w:rsidRPr="00FF6958">
        <w:rPr>
          <w:rFonts w:eastAsia="仿宋_GB2312"/>
          <w:sz w:val="28"/>
          <w:szCs w:val="28"/>
        </w:rPr>
        <w:lastRenderedPageBreak/>
        <w:t>（</w:t>
      </w:r>
      <w:r w:rsidRPr="00FF6958">
        <w:rPr>
          <w:rFonts w:eastAsia="仿宋_GB2312"/>
          <w:sz w:val="28"/>
          <w:szCs w:val="28"/>
        </w:rPr>
        <w:t>6</w:t>
      </w:r>
      <w:r w:rsidRPr="00FF6958">
        <w:rPr>
          <w:rFonts w:eastAsia="仿宋_GB2312"/>
          <w:sz w:val="28"/>
          <w:szCs w:val="28"/>
        </w:rPr>
        <w:t>）包含指标为计算过程是否包含该指标，为布尔型数据变量，默认值均为</w:t>
      </w:r>
      <w:r w:rsidRPr="00FF6958">
        <w:rPr>
          <w:rFonts w:eastAsia="仿宋_GB2312"/>
          <w:sz w:val="28"/>
          <w:szCs w:val="28"/>
        </w:rPr>
        <w:t>“</w:t>
      </w:r>
      <w:r w:rsidRPr="00FF6958">
        <w:rPr>
          <w:rFonts w:eastAsia="仿宋_GB2312"/>
          <w:sz w:val="28"/>
          <w:szCs w:val="28"/>
        </w:rPr>
        <w:t>是</w:t>
      </w:r>
      <w:r w:rsidRPr="00FF6958">
        <w:rPr>
          <w:rFonts w:eastAsia="仿宋_GB2312"/>
          <w:sz w:val="28"/>
          <w:szCs w:val="28"/>
        </w:rPr>
        <w:t>”</w:t>
      </w:r>
      <w:r w:rsidRPr="00FF6958">
        <w:rPr>
          <w:rFonts w:eastAsia="仿宋_GB2312"/>
          <w:sz w:val="28"/>
          <w:szCs w:val="28"/>
        </w:rPr>
        <w:t>，可更改。</w:t>
      </w:r>
    </w:p>
    <w:p w:rsidR="006F18AF" w:rsidRPr="00CA75C2" w:rsidRDefault="006F18AF" w:rsidP="006F18AF">
      <w:pPr>
        <w:ind w:firstLineChars="200" w:firstLine="560"/>
        <w:rPr>
          <w:rFonts w:eastAsia="仿宋_GB2312"/>
          <w:sz w:val="28"/>
          <w:szCs w:val="28"/>
        </w:rPr>
      </w:pPr>
      <w:r>
        <w:rPr>
          <w:rFonts w:eastAsia="仿宋_GB2312" w:hint="eastAsia"/>
          <w:sz w:val="28"/>
          <w:szCs w:val="28"/>
        </w:rPr>
        <w:t>（</w:t>
      </w:r>
      <w:r>
        <w:rPr>
          <w:rFonts w:eastAsia="仿宋_GB2312" w:hint="eastAsia"/>
          <w:sz w:val="28"/>
          <w:szCs w:val="28"/>
        </w:rPr>
        <w:t>7</w:t>
      </w:r>
      <w:r>
        <w:rPr>
          <w:rFonts w:eastAsia="仿宋_GB2312" w:hint="eastAsia"/>
          <w:sz w:val="28"/>
          <w:szCs w:val="28"/>
        </w:rPr>
        <w:t>）参与人名单为参加综合评价的参与人列表，为数据型变量，默认值为</w:t>
      </w:r>
      <w:proofErr w:type="gramStart"/>
      <w:r>
        <w:rPr>
          <w:rFonts w:eastAsia="仿宋_GB2312" w:hint="eastAsia"/>
          <w:sz w:val="28"/>
          <w:szCs w:val="28"/>
        </w:rPr>
        <w:t>上次上</w:t>
      </w:r>
      <w:proofErr w:type="gramEnd"/>
      <w:r>
        <w:rPr>
          <w:rFonts w:eastAsia="仿宋_GB2312" w:hint="eastAsia"/>
          <w:sz w:val="28"/>
          <w:szCs w:val="28"/>
        </w:rPr>
        <w:t>传名单，可更改。</w:t>
      </w:r>
    </w:p>
    <w:p w:rsidR="006F18AF" w:rsidRDefault="006F18AF" w:rsidP="006F18AF">
      <w:pPr>
        <w:ind w:firstLineChars="200" w:firstLine="560"/>
        <w:rPr>
          <w:rFonts w:eastAsia="仿宋_GB2312"/>
          <w:sz w:val="28"/>
          <w:szCs w:val="28"/>
        </w:rPr>
      </w:pPr>
      <w:r w:rsidRPr="00FF6958">
        <w:rPr>
          <w:rFonts w:eastAsia="仿宋_GB2312"/>
          <w:sz w:val="28"/>
          <w:szCs w:val="28"/>
        </w:rPr>
        <w:t>年度综合评价输入</w:t>
      </w:r>
      <w:proofErr w:type="gramStart"/>
      <w:r w:rsidRPr="00FF6958">
        <w:rPr>
          <w:rFonts w:eastAsia="仿宋_GB2312"/>
          <w:sz w:val="28"/>
          <w:szCs w:val="28"/>
        </w:rPr>
        <w:t>项包括</w:t>
      </w:r>
      <w:proofErr w:type="gramEnd"/>
      <w:r w:rsidRPr="00FF6958">
        <w:rPr>
          <w:rFonts w:eastAsia="仿宋_GB2312"/>
          <w:sz w:val="28"/>
          <w:szCs w:val="28"/>
        </w:rPr>
        <w:t>以下十六项指标：</w:t>
      </w:r>
    </w:p>
    <w:p w:rsidR="006F18AF" w:rsidRPr="00FF6958" w:rsidRDefault="006F18AF" w:rsidP="006F18AF">
      <w:pPr>
        <w:ind w:firstLineChars="200" w:firstLine="560"/>
        <w:rPr>
          <w:rFonts w:eastAsia="仿宋_GB2312"/>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指标编号</w:t>
            </w:r>
          </w:p>
        </w:tc>
        <w:tc>
          <w:tcPr>
            <w:tcW w:w="7138" w:type="dxa"/>
          </w:tcPr>
          <w:p w:rsidR="006F18AF" w:rsidRPr="0004727A" w:rsidRDefault="006F18AF" w:rsidP="00884C4D">
            <w:pPr>
              <w:jc w:val="center"/>
              <w:rPr>
                <w:rFonts w:eastAsia="仿宋_GB2312"/>
                <w:sz w:val="22"/>
                <w:szCs w:val="28"/>
              </w:rPr>
            </w:pPr>
            <w:r w:rsidRPr="0004727A">
              <w:rPr>
                <w:rFonts w:eastAsia="仿宋_GB2312"/>
                <w:sz w:val="22"/>
                <w:szCs w:val="28"/>
              </w:rPr>
              <w:t>指标名称</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1.1</w:t>
            </w:r>
          </w:p>
        </w:tc>
        <w:tc>
          <w:tcPr>
            <w:tcW w:w="7138" w:type="dxa"/>
          </w:tcPr>
          <w:p w:rsidR="006F18AF" w:rsidRPr="0004727A" w:rsidRDefault="006F18AF" w:rsidP="00884C4D">
            <w:pPr>
              <w:jc w:val="left"/>
              <w:rPr>
                <w:rFonts w:eastAsia="仿宋_GB2312"/>
                <w:sz w:val="22"/>
                <w:szCs w:val="28"/>
              </w:rPr>
            </w:pPr>
            <w:r w:rsidRPr="0004727A">
              <w:rPr>
                <w:rFonts w:eastAsia="仿宋_GB2312"/>
                <w:sz w:val="22"/>
                <w:szCs w:val="28"/>
              </w:rPr>
              <w:t>结算备付金账户资金交收违约规模</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1.2</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债券及基金质押式回购业务欠库天数及风险管理情况</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1.3</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最低备付金限额违约天数</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1.4</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股票期权业务风险管理情况</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2.1</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首次公开发行股票风险管理情况</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2.2</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报价回购业务交</w:t>
            </w:r>
            <w:proofErr w:type="gramStart"/>
            <w:r w:rsidRPr="0004727A">
              <w:rPr>
                <w:rFonts w:ascii="Times New Roman" w:hAnsi="Times New Roman" w:cs="Times New Roman"/>
                <w:sz w:val="23"/>
                <w:szCs w:val="23"/>
              </w:rPr>
              <w:t>收失败</w:t>
            </w:r>
            <w:proofErr w:type="gramEnd"/>
            <w:r w:rsidRPr="0004727A">
              <w:rPr>
                <w:rFonts w:ascii="Times New Roman" w:hAnsi="Times New Roman" w:cs="Times New Roman"/>
                <w:sz w:val="23"/>
                <w:szCs w:val="23"/>
              </w:rPr>
              <w:t>次数</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3.1</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信息变更拖延次数</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3.2</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材料报送完成情况</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3.3</w:t>
            </w:r>
          </w:p>
        </w:tc>
        <w:tc>
          <w:tcPr>
            <w:tcW w:w="7138" w:type="dxa"/>
          </w:tcPr>
          <w:p w:rsidR="006F18AF" w:rsidRPr="0004727A" w:rsidRDefault="006F18AF" w:rsidP="00884C4D">
            <w:pPr>
              <w:jc w:val="left"/>
              <w:rPr>
                <w:rFonts w:eastAsia="仿宋_GB2312"/>
                <w:sz w:val="22"/>
                <w:szCs w:val="28"/>
              </w:rPr>
            </w:pPr>
            <w:r w:rsidRPr="0004727A">
              <w:rPr>
                <w:rFonts w:eastAsia="仿宋_GB2312"/>
                <w:sz w:val="22"/>
                <w:szCs w:val="28"/>
              </w:rPr>
              <w:t>现场业务培训及检测缺席次数</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3.4</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现场检查配合完成情况</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3.5</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技术测试缺席次数</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3.6</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技术系统安全运行情况</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4.1</w:t>
            </w:r>
          </w:p>
        </w:tc>
        <w:tc>
          <w:tcPr>
            <w:tcW w:w="7138" w:type="dxa"/>
          </w:tcPr>
          <w:p w:rsidR="006F18AF" w:rsidRPr="0004727A" w:rsidRDefault="006F18AF" w:rsidP="00884C4D">
            <w:pPr>
              <w:jc w:val="left"/>
              <w:rPr>
                <w:rFonts w:eastAsia="仿宋_GB2312"/>
                <w:sz w:val="22"/>
                <w:szCs w:val="28"/>
              </w:rPr>
            </w:pPr>
            <w:r w:rsidRPr="0004727A">
              <w:rPr>
                <w:rFonts w:eastAsia="仿宋_GB2312"/>
                <w:sz w:val="22"/>
                <w:szCs w:val="28"/>
              </w:rPr>
              <w:t>监管机关的处罚</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4.2</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自律组织的自律措施</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5.1</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参与人年度财务状况合成指标排位</w:t>
            </w:r>
            <w:r w:rsidRPr="0004727A">
              <w:rPr>
                <w:rFonts w:ascii="Times New Roman" w:hAnsi="Times New Roman" w:cs="Times New Roman"/>
                <w:sz w:val="23"/>
                <w:szCs w:val="23"/>
              </w:rPr>
              <w:t xml:space="preserve"> </w:t>
            </w:r>
          </w:p>
        </w:tc>
      </w:tr>
      <w:tr w:rsidR="006F18AF" w:rsidRPr="0004727A" w:rsidTr="00884C4D">
        <w:tc>
          <w:tcPr>
            <w:tcW w:w="1384" w:type="dxa"/>
          </w:tcPr>
          <w:p w:rsidR="006F18AF" w:rsidRPr="0004727A" w:rsidRDefault="006F18AF" w:rsidP="00884C4D">
            <w:pPr>
              <w:jc w:val="center"/>
              <w:rPr>
                <w:rFonts w:eastAsia="仿宋_GB2312"/>
                <w:sz w:val="22"/>
                <w:szCs w:val="28"/>
              </w:rPr>
            </w:pPr>
            <w:r w:rsidRPr="0004727A">
              <w:rPr>
                <w:rFonts w:eastAsia="仿宋_GB2312"/>
                <w:sz w:val="22"/>
                <w:szCs w:val="28"/>
              </w:rPr>
              <w:t>6.1</w:t>
            </w:r>
          </w:p>
        </w:tc>
        <w:tc>
          <w:tcPr>
            <w:tcW w:w="7138" w:type="dxa"/>
          </w:tcPr>
          <w:p w:rsidR="006F18AF" w:rsidRPr="0004727A" w:rsidRDefault="006F18AF" w:rsidP="00884C4D">
            <w:pPr>
              <w:pStyle w:val="Default"/>
              <w:rPr>
                <w:rFonts w:ascii="Times New Roman" w:hAnsi="Times New Roman" w:cs="Times New Roman"/>
                <w:sz w:val="23"/>
                <w:szCs w:val="23"/>
              </w:rPr>
            </w:pPr>
            <w:r w:rsidRPr="0004727A">
              <w:rPr>
                <w:rFonts w:ascii="Times New Roman" w:hAnsi="Times New Roman" w:cs="Times New Roman"/>
                <w:sz w:val="23"/>
                <w:szCs w:val="23"/>
              </w:rPr>
              <w:t>监管机构评价结果</w:t>
            </w:r>
          </w:p>
        </w:tc>
      </w:tr>
    </w:tbl>
    <w:p w:rsidR="006F18AF" w:rsidRPr="00FF6958" w:rsidRDefault="006F18AF" w:rsidP="006F18AF">
      <w:pPr>
        <w:ind w:firstLineChars="200" w:firstLine="560"/>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83" w:name="_Toc475439718"/>
      <w:r w:rsidRPr="00FF6958">
        <w:rPr>
          <w:rFonts w:ascii="Times New Roman" w:eastAsia="仿宋_GB2312" w:hAnsi="Times New Roman"/>
        </w:rPr>
        <w:t>3.2.2.2</w:t>
      </w:r>
      <w:r w:rsidRPr="00FF6958">
        <w:rPr>
          <w:rFonts w:ascii="Times New Roman" w:eastAsia="仿宋_GB2312" w:hAnsi="Times New Roman"/>
        </w:rPr>
        <w:t>结算备付金账户资金交收违约规模</w:t>
      </w:r>
      <w:bookmarkEnd w:id="83"/>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3.2.1.2</w:t>
      </w:r>
      <w:r w:rsidRPr="00FF6958">
        <w:rPr>
          <w:rFonts w:eastAsia="仿宋_GB2312"/>
          <w:sz w:val="28"/>
          <w:szCs w:val="28"/>
        </w:rPr>
        <w:t>结算备付金账户资金交收违约规模（前一年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lastRenderedPageBreak/>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3.2.1.2</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04727A" w:rsidTr="00884C4D">
        <w:tc>
          <w:tcPr>
            <w:tcW w:w="2977" w:type="dxa"/>
          </w:tcPr>
          <w:p w:rsidR="006F18AF" w:rsidRPr="0004727A" w:rsidRDefault="006F18AF" w:rsidP="00884C4D">
            <w:pPr>
              <w:jc w:val="center"/>
              <w:rPr>
                <w:rFonts w:eastAsia="仿宋_GB2312"/>
                <w:sz w:val="22"/>
                <w:szCs w:val="28"/>
              </w:rPr>
            </w:pPr>
            <w:r w:rsidRPr="0004727A">
              <w:rPr>
                <w:rFonts w:eastAsia="仿宋_GB2312"/>
                <w:sz w:val="22"/>
                <w:szCs w:val="28"/>
              </w:rPr>
              <w:t>结算参与人类别</w:t>
            </w:r>
          </w:p>
        </w:tc>
        <w:tc>
          <w:tcPr>
            <w:tcW w:w="2552" w:type="dxa"/>
          </w:tcPr>
          <w:p w:rsidR="006F18AF" w:rsidRPr="0004727A" w:rsidRDefault="006F18AF" w:rsidP="00884C4D">
            <w:pPr>
              <w:jc w:val="center"/>
              <w:rPr>
                <w:rFonts w:eastAsia="仿宋_GB2312"/>
                <w:sz w:val="22"/>
                <w:szCs w:val="28"/>
              </w:rPr>
            </w:pPr>
            <w:r w:rsidRPr="0004727A">
              <w:rPr>
                <w:rFonts w:eastAsia="仿宋_GB2312"/>
                <w:sz w:val="22"/>
                <w:szCs w:val="28"/>
              </w:rPr>
              <w:t>相应权重</w:t>
            </w:r>
          </w:p>
        </w:tc>
      </w:tr>
      <w:tr w:rsidR="006F18AF" w:rsidRPr="0004727A" w:rsidTr="00884C4D">
        <w:tc>
          <w:tcPr>
            <w:tcW w:w="2977" w:type="dxa"/>
          </w:tcPr>
          <w:p w:rsidR="006F18AF" w:rsidRPr="0004727A" w:rsidRDefault="006F18AF" w:rsidP="00884C4D">
            <w:pPr>
              <w:jc w:val="center"/>
              <w:rPr>
                <w:rFonts w:eastAsia="仿宋_GB2312"/>
                <w:sz w:val="22"/>
                <w:szCs w:val="28"/>
              </w:rPr>
            </w:pPr>
            <w:r w:rsidRPr="0004727A">
              <w:rPr>
                <w:rFonts w:eastAsia="仿宋_GB2312"/>
                <w:sz w:val="22"/>
                <w:szCs w:val="28"/>
              </w:rPr>
              <w:t>证券公司类结算参与人</w:t>
            </w:r>
          </w:p>
        </w:tc>
        <w:tc>
          <w:tcPr>
            <w:tcW w:w="2552" w:type="dxa"/>
          </w:tcPr>
          <w:p w:rsidR="006F18AF" w:rsidRPr="0004727A" w:rsidRDefault="006F18AF" w:rsidP="00884C4D">
            <w:pPr>
              <w:jc w:val="center"/>
              <w:rPr>
                <w:rFonts w:eastAsia="仿宋_GB2312"/>
                <w:b/>
                <w:sz w:val="22"/>
                <w:szCs w:val="28"/>
              </w:rPr>
            </w:pPr>
            <w:r w:rsidRPr="0004727A">
              <w:rPr>
                <w:rFonts w:eastAsia="仿宋_GB2312"/>
                <w:b/>
                <w:sz w:val="22"/>
                <w:szCs w:val="28"/>
              </w:rPr>
              <w:t>15%</w:t>
            </w:r>
          </w:p>
        </w:tc>
      </w:tr>
      <w:tr w:rsidR="006F18AF" w:rsidRPr="0004727A" w:rsidTr="00884C4D">
        <w:tc>
          <w:tcPr>
            <w:tcW w:w="2977" w:type="dxa"/>
          </w:tcPr>
          <w:p w:rsidR="006F18AF" w:rsidRPr="0004727A" w:rsidRDefault="006F18AF" w:rsidP="00884C4D">
            <w:pPr>
              <w:jc w:val="center"/>
              <w:rPr>
                <w:rFonts w:eastAsia="仿宋_GB2312"/>
                <w:sz w:val="22"/>
                <w:szCs w:val="28"/>
              </w:rPr>
            </w:pPr>
            <w:r w:rsidRPr="0004727A">
              <w:rPr>
                <w:rFonts w:eastAsia="仿宋_GB2312"/>
                <w:sz w:val="22"/>
                <w:szCs w:val="28"/>
              </w:rPr>
              <w:t>银行类结算参与人</w:t>
            </w:r>
          </w:p>
        </w:tc>
        <w:tc>
          <w:tcPr>
            <w:tcW w:w="2552" w:type="dxa"/>
          </w:tcPr>
          <w:p w:rsidR="006F18AF" w:rsidRPr="0004727A" w:rsidRDefault="006F18AF" w:rsidP="00884C4D">
            <w:pPr>
              <w:pStyle w:val="Default"/>
              <w:jc w:val="center"/>
              <w:rPr>
                <w:rFonts w:ascii="Times New Roman" w:hAnsi="Times New Roman" w:cs="Times New Roman"/>
                <w:b/>
                <w:sz w:val="23"/>
                <w:szCs w:val="23"/>
              </w:rPr>
            </w:pPr>
            <w:r w:rsidRPr="0004727A">
              <w:rPr>
                <w:rFonts w:ascii="Times New Roman" w:hAnsi="Times New Roman" w:cs="Times New Roman"/>
                <w:b/>
                <w:sz w:val="23"/>
                <w:szCs w:val="23"/>
              </w:rPr>
              <w:t>20%</w:t>
            </w:r>
          </w:p>
        </w:tc>
      </w:tr>
      <w:tr w:rsidR="006F18AF" w:rsidRPr="0004727A" w:rsidTr="00884C4D">
        <w:tc>
          <w:tcPr>
            <w:tcW w:w="2977" w:type="dxa"/>
          </w:tcPr>
          <w:p w:rsidR="006F18AF" w:rsidRPr="0004727A" w:rsidRDefault="006F18AF" w:rsidP="00884C4D">
            <w:pPr>
              <w:jc w:val="center"/>
              <w:rPr>
                <w:rFonts w:eastAsia="仿宋_GB2312"/>
                <w:sz w:val="22"/>
                <w:szCs w:val="28"/>
              </w:rPr>
            </w:pPr>
            <w:r w:rsidRPr="0004727A">
              <w:rPr>
                <w:rFonts w:eastAsia="仿宋_GB2312"/>
                <w:sz w:val="22"/>
                <w:szCs w:val="28"/>
              </w:rPr>
              <w:t>其他类结算参与人</w:t>
            </w:r>
          </w:p>
        </w:tc>
        <w:tc>
          <w:tcPr>
            <w:tcW w:w="2552" w:type="dxa"/>
          </w:tcPr>
          <w:p w:rsidR="006F18AF" w:rsidRPr="0004727A" w:rsidRDefault="006F18AF" w:rsidP="00884C4D">
            <w:pPr>
              <w:pStyle w:val="Default"/>
              <w:jc w:val="center"/>
              <w:rPr>
                <w:rFonts w:ascii="Times New Roman" w:hAnsi="Times New Roman" w:cs="Times New Roman"/>
                <w:b/>
                <w:sz w:val="23"/>
                <w:szCs w:val="23"/>
              </w:rPr>
            </w:pPr>
            <w:r w:rsidRPr="0004727A">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结果输出：该指标会输出以结算参与人为单位，目标年份的备付金透支导致的扣分情况。具体数值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84" w:name="_Toc475439719"/>
      <w:r w:rsidRPr="00FF6958">
        <w:rPr>
          <w:rFonts w:ascii="Times New Roman" w:eastAsia="仿宋_GB2312" w:hAnsi="Times New Roman"/>
        </w:rPr>
        <w:t>3.2.2.3</w:t>
      </w:r>
      <w:r w:rsidRPr="00FF6958">
        <w:rPr>
          <w:rFonts w:ascii="Times New Roman" w:eastAsia="仿宋_GB2312" w:hAnsi="Times New Roman"/>
        </w:rPr>
        <w:t>债券及基金质押式回购业务欠库天数及风险管理情况</w:t>
      </w:r>
      <w:bookmarkEnd w:id="84"/>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3.2.1.3</w:t>
      </w:r>
      <w:r w:rsidRPr="00FF6958">
        <w:rPr>
          <w:rFonts w:eastAsia="仿宋_GB2312"/>
          <w:sz w:val="28"/>
          <w:szCs w:val="28"/>
        </w:rPr>
        <w:t>债券及基金质押式回购业务欠库天数及风险管理情况（前一年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3.2.1.3</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4755F3" w:rsidTr="00884C4D">
        <w:tc>
          <w:tcPr>
            <w:tcW w:w="2977" w:type="dxa"/>
          </w:tcPr>
          <w:p w:rsidR="006F18AF" w:rsidRPr="004755F3" w:rsidRDefault="006F18AF" w:rsidP="00884C4D">
            <w:pPr>
              <w:jc w:val="center"/>
              <w:rPr>
                <w:rFonts w:eastAsia="仿宋_GB2312"/>
                <w:sz w:val="22"/>
                <w:szCs w:val="28"/>
              </w:rPr>
            </w:pPr>
            <w:r w:rsidRPr="004755F3">
              <w:rPr>
                <w:rFonts w:eastAsia="仿宋_GB2312"/>
                <w:sz w:val="22"/>
                <w:szCs w:val="28"/>
              </w:rPr>
              <w:t>结算参与人类别</w:t>
            </w:r>
          </w:p>
        </w:tc>
        <w:tc>
          <w:tcPr>
            <w:tcW w:w="2552" w:type="dxa"/>
          </w:tcPr>
          <w:p w:rsidR="006F18AF" w:rsidRPr="004755F3" w:rsidRDefault="006F18AF" w:rsidP="00884C4D">
            <w:pPr>
              <w:jc w:val="center"/>
              <w:rPr>
                <w:rFonts w:eastAsia="仿宋_GB2312"/>
                <w:sz w:val="22"/>
                <w:szCs w:val="28"/>
              </w:rPr>
            </w:pPr>
            <w:r w:rsidRPr="004755F3">
              <w:rPr>
                <w:rFonts w:eastAsia="仿宋_GB2312"/>
                <w:sz w:val="22"/>
                <w:szCs w:val="28"/>
              </w:rPr>
              <w:t>相应权重</w:t>
            </w:r>
          </w:p>
        </w:tc>
      </w:tr>
      <w:tr w:rsidR="006F18AF" w:rsidRPr="004755F3" w:rsidTr="00884C4D">
        <w:tc>
          <w:tcPr>
            <w:tcW w:w="2977" w:type="dxa"/>
          </w:tcPr>
          <w:p w:rsidR="006F18AF" w:rsidRPr="004755F3" w:rsidRDefault="006F18AF" w:rsidP="00884C4D">
            <w:pPr>
              <w:jc w:val="center"/>
              <w:rPr>
                <w:rFonts w:eastAsia="仿宋_GB2312"/>
                <w:sz w:val="22"/>
                <w:szCs w:val="28"/>
              </w:rPr>
            </w:pPr>
            <w:r w:rsidRPr="004755F3">
              <w:rPr>
                <w:rFonts w:eastAsia="仿宋_GB2312"/>
                <w:sz w:val="22"/>
                <w:szCs w:val="28"/>
              </w:rPr>
              <w:t>证券公司类结算参与人</w:t>
            </w:r>
          </w:p>
        </w:tc>
        <w:tc>
          <w:tcPr>
            <w:tcW w:w="2552" w:type="dxa"/>
          </w:tcPr>
          <w:p w:rsidR="006F18AF" w:rsidRPr="004755F3" w:rsidRDefault="006F18AF" w:rsidP="00884C4D">
            <w:pPr>
              <w:jc w:val="center"/>
              <w:rPr>
                <w:rFonts w:eastAsia="仿宋_GB2312"/>
                <w:b/>
                <w:sz w:val="22"/>
                <w:szCs w:val="28"/>
              </w:rPr>
            </w:pPr>
            <w:r w:rsidRPr="004755F3">
              <w:rPr>
                <w:rFonts w:eastAsia="仿宋_GB2312"/>
                <w:b/>
                <w:sz w:val="22"/>
                <w:szCs w:val="28"/>
              </w:rPr>
              <w:t>15%</w:t>
            </w:r>
          </w:p>
        </w:tc>
      </w:tr>
      <w:tr w:rsidR="006F18AF" w:rsidRPr="004755F3" w:rsidTr="00884C4D">
        <w:tc>
          <w:tcPr>
            <w:tcW w:w="2977" w:type="dxa"/>
          </w:tcPr>
          <w:p w:rsidR="006F18AF" w:rsidRPr="004755F3" w:rsidRDefault="006F18AF" w:rsidP="00884C4D">
            <w:pPr>
              <w:jc w:val="center"/>
              <w:rPr>
                <w:rFonts w:eastAsia="仿宋_GB2312"/>
                <w:sz w:val="22"/>
                <w:szCs w:val="28"/>
              </w:rPr>
            </w:pPr>
            <w:r w:rsidRPr="004755F3">
              <w:rPr>
                <w:rFonts w:eastAsia="仿宋_GB2312"/>
                <w:sz w:val="22"/>
                <w:szCs w:val="28"/>
              </w:rPr>
              <w:t>银行类结算参与人</w:t>
            </w:r>
          </w:p>
        </w:tc>
        <w:tc>
          <w:tcPr>
            <w:tcW w:w="2552" w:type="dxa"/>
          </w:tcPr>
          <w:p w:rsidR="006F18AF" w:rsidRPr="004755F3" w:rsidRDefault="006F18AF" w:rsidP="00884C4D">
            <w:pPr>
              <w:pStyle w:val="Default"/>
              <w:jc w:val="center"/>
              <w:rPr>
                <w:rFonts w:ascii="Times New Roman" w:hAnsi="Times New Roman" w:cs="Times New Roman"/>
                <w:b/>
                <w:sz w:val="23"/>
                <w:szCs w:val="23"/>
              </w:rPr>
            </w:pPr>
            <w:r w:rsidRPr="004755F3">
              <w:rPr>
                <w:rFonts w:ascii="Times New Roman" w:hAnsi="Times New Roman" w:cs="Times New Roman"/>
                <w:b/>
                <w:sz w:val="23"/>
                <w:szCs w:val="23"/>
              </w:rPr>
              <w:t>20%</w:t>
            </w:r>
          </w:p>
        </w:tc>
      </w:tr>
      <w:tr w:rsidR="006F18AF" w:rsidRPr="004755F3" w:rsidTr="00884C4D">
        <w:tc>
          <w:tcPr>
            <w:tcW w:w="2977" w:type="dxa"/>
          </w:tcPr>
          <w:p w:rsidR="006F18AF" w:rsidRPr="004755F3" w:rsidRDefault="006F18AF" w:rsidP="00884C4D">
            <w:pPr>
              <w:jc w:val="center"/>
              <w:rPr>
                <w:rFonts w:eastAsia="仿宋_GB2312"/>
                <w:sz w:val="22"/>
                <w:szCs w:val="28"/>
              </w:rPr>
            </w:pPr>
            <w:r w:rsidRPr="004755F3">
              <w:rPr>
                <w:rFonts w:eastAsia="仿宋_GB2312"/>
                <w:sz w:val="22"/>
                <w:szCs w:val="28"/>
              </w:rPr>
              <w:t>其他类结算参与人</w:t>
            </w:r>
          </w:p>
        </w:tc>
        <w:tc>
          <w:tcPr>
            <w:tcW w:w="2552" w:type="dxa"/>
          </w:tcPr>
          <w:p w:rsidR="006F18AF" w:rsidRPr="004755F3" w:rsidRDefault="006F18AF" w:rsidP="00884C4D">
            <w:pPr>
              <w:pStyle w:val="Default"/>
              <w:jc w:val="center"/>
              <w:rPr>
                <w:rFonts w:ascii="Times New Roman" w:hAnsi="Times New Roman" w:cs="Times New Roman"/>
                <w:b/>
                <w:sz w:val="23"/>
                <w:szCs w:val="23"/>
              </w:rPr>
            </w:pPr>
            <w:r w:rsidRPr="004755F3">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结果输出：该指标会输出以结算参与人为单位，目标年份的债券及基金质押式回购业务欠库天数及风险管理导致的扣分情况。具体数值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85" w:name="_Toc475439720"/>
      <w:r w:rsidRPr="00FF6958">
        <w:rPr>
          <w:rFonts w:ascii="Times New Roman" w:eastAsia="仿宋_GB2312" w:hAnsi="Times New Roman"/>
        </w:rPr>
        <w:t>3.2.2.4</w:t>
      </w:r>
      <w:r w:rsidRPr="00FF6958">
        <w:rPr>
          <w:rFonts w:ascii="Times New Roman" w:eastAsia="仿宋_GB2312" w:hAnsi="Times New Roman"/>
        </w:rPr>
        <w:t>最低备付金限额违约天数</w:t>
      </w:r>
      <w:bookmarkEnd w:id="85"/>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3.2.1.4</w:t>
      </w:r>
      <w:r w:rsidRPr="00FF6958">
        <w:rPr>
          <w:rFonts w:eastAsia="仿宋_GB2312"/>
          <w:sz w:val="28"/>
          <w:szCs w:val="28"/>
        </w:rPr>
        <w:t>最低备付金限额违约天数（前一年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3.2.1.4</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结算参与人类别</w:t>
            </w:r>
          </w:p>
        </w:tc>
        <w:tc>
          <w:tcPr>
            <w:tcW w:w="2552" w:type="dxa"/>
          </w:tcPr>
          <w:p w:rsidR="006F18AF" w:rsidRPr="00CF126C" w:rsidRDefault="006F18AF" w:rsidP="00884C4D">
            <w:pPr>
              <w:jc w:val="center"/>
              <w:rPr>
                <w:rFonts w:eastAsia="仿宋_GB2312"/>
                <w:sz w:val="22"/>
                <w:szCs w:val="28"/>
              </w:rPr>
            </w:pPr>
            <w:r w:rsidRPr="00CF126C">
              <w:rPr>
                <w:rFonts w:eastAsia="仿宋_GB2312"/>
                <w:sz w:val="22"/>
                <w:szCs w:val="28"/>
              </w:rPr>
              <w:t>相应权重</w:t>
            </w:r>
          </w:p>
        </w:tc>
      </w:tr>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证券公司类结算参与人</w:t>
            </w:r>
          </w:p>
        </w:tc>
        <w:tc>
          <w:tcPr>
            <w:tcW w:w="2552" w:type="dxa"/>
          </w:tcPr>
          <w:p w:rsidR="006F18AF" w:rsidRPr="00CF126C" w:rsidRDefault="006F18AF" w:rsidP="00884C4D">
            <w:pPr>
              <w:jc w:val="center"/>
              <w:rPr>
                <w:rFonts w:eastAsia="仿宋_GB2312"/>
                <w:b/>
                <w:sz w:val="22"/>
                <w:szCs w:val="28"/>
              </w:rPr>
            </w:pPr>
            <w:r w:rsidRPr="00CF126C">
              <w:rPr>
                <w:rFonts w:eastAsia="仿宋_GB2312"/>
                <w:b/>
                <w:sz w:val="22"/>
                <w:szCs w:val="28"/>
              </w:rPr>
              <w:t>15%</w:t>
            </w:r>
          </w:p>
        </w:tc>
      </w:tr>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银行类结算参与人</w:t>
            </w:r>
          </w:p>
        </w:tc>
        <w:tc>
          <w:tcPr>
            <w:tcW w:w="2552" w:type="dxa"/>
          </w:tcPr>
          <w:p w:rsidR="006F18AF" w:rsidRPr="00CF126C" w:rsidRDefault="006F18AF" w:rsidP="00884C4D">
            <w:pPr>
              <w:pStyle w:val="Default"/>
              <w:jc w:val="center"/>
              <w:rPr>
                <w:rFonts w:ascii="Times New Roman" w:hAnsi="Times New Roman" w:cs="Times New Roman"/>
                <w:b/>
                <w:sz w:val="23"/>
                <w:szCs w:val="23"/>
              </w:rPr>
            </w:pPr>
            <w:r w:rsidRPr="00CF126C">
              <w:rPr>
                <w:rFonts w:ascii="Times New Roman" w:hAnsi="Times New Roman" w:cs="Times New Roman"/>
                <w:b/>
                <w:sz w:val="23"/>
                <w:szCs w:val="23"/>
              </w:rPr>
              <w:t>20%</w:t>
            </w:r>
          </w:p>
        </w:tc>
      </w:tr>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其他类结算参与人</w:t>
            </w:r>
          </w:p>
        </w:tc>
        <w:tc>
          <w:tcPr>
            <w:tcW w:w="2552" w:type="dxa"/>
          </w:tcPr>
          <w:p w:rsidR="006F18AF" w:rsidRPr="00CF126C" w:rsidRDefault="006F18AF" w:rsidP="00884C4D">
            <w:pPr>
              <w:pStyle w:val="Default"/>
              <w:jc w:val="center"/>
              <w:rPr>
                <w:rFonts w:ascii="Times New Roman" w:hAnsi="Times New Roman" w:cs="Times New Roman"/>
                <w:b/>
                <w:sz w:val="23"/>
                <w:szCs w:val="23"/>
              </w:rPr>
            </w:pPr>
            <w:r w:rsidRPr="00CF126C">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结果输出：该指标会输出以结算参与人为单位，目标年份的最低备付金限额违约天数导致的扣分情况。具体数值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86" w:name="_Toc475439721"/>
      <w:r w:rsidRPr="00FF6958">
        <w:rPr>
          <w:rFonts w:ascii="Times New Roman" w:eastAsia="仿宋_GB2312" w:hAnsi="Times New Roman"/>
        </w:rPr>
        <w:t>3.2.2.5</w:t>
      </w:r>
      <w:r w:rsidRPr="00FF6958">
        <w:rPr>
          <w:rFonts w:ascii="Times New Roman" w:eastAsia="仿宋_GB2312" w:hAnsi="Times New Roman"/>
        </w:rPr>
        <w:t>股票期权业务风险管理情况</w:t>
      </w:r>
      <w:bookmarkEnd w:id="86"/>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3.2.1.5</w:t>
      </w:r>
      <w:r w:rsidRPr="00FF6958">
        <w:rPr>
          <w:rFonts w:eastAsia="仿宋_GB2312"/>
          <w:sz w:val="28"/>
          <w:szCs w:val="28"/>
        </w:rPr>
        <w:t>股票期权业务风险管理情况（前一年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3.2.1.5</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lastRenderedPageBreak/>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结算参与人类别</w:t>
            </w:r>
          </w:p>
        </w:tc>
        <w:tc>
          <w:tcPr>
            <w:tcW w:w="2552" w:type="dxa"/>
          </w:tcPr>
          <w:p w:rsidR="006F18AF" w:rsidRPr="00CF126C" w:rsidRDefault="006F18AF" w:rsidP="00884C4D">
            <w:pPr>
              <w:jc w:val="center"/>
              <w:rPr>
                <w:rFonts w:eastAsia="仿宋_GB2312"/>
                <w:sz w:val="22"/>
                <w:szCs w:val="28"/>
              </w:rPr>
            </w:pPr>
            <w:r w:rsidRPr="00CF126C">
              <w:rPr>
                <w:rFonts w:eastAsia="仿宋_GB2312"/>
                <w:sz w:val="22"/>
                <w:szCs w:val="28"/>
              </w:rPr>
              <w:t>相应权重</w:t>
            </w:r>
          </w:p>
        </w:tc>
      </w:tr>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证券公司类结算参与人</w:t>
            </w:r>
          </w:p>
        </w:tc>
        <w:tc>
          <w:tcPr>
            <w:tcW w:w="2552" w:type="dxa"/>
          </w:tcPr>
          <w:p w:rsidR="006F18AF" w:rsidRPr="00CF126C" w:rsidRDefault="006F18AF" w:rsidP="00884C4D">
            <w:pPr>
              <w:jc w:val="center"/>
              <w:rPr>
                <w:rFonts w:eastAsia="仿宋_GB2312"/>
                <w:b/>
                <w:sz w:val="22"/>
                <w:szCs w:val="28"/>
              </w:rPr>
            </w:pPr>
            <w:r w:rsidRPr="00CF126C">
              <w:rPr>
                <w:rFonts w:eastAsia="仿宋_GB2312"/>
                <w:b/>
                <w:sz w:val="22"/>
                <w:szCs w:val="28"/>
              </w:rPr>
              <w:t>15%</w:t>
            </w:r>
          </w:p>
        </w:tc>
      </w:tr>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银行类结算参与人</w:t>
            </w:r>
          </w:p>
        </w:tc>
        <w:tc>
          <w:tcPr>
            <w:tcW w:w="2552" w:type="dxa"/>
          </w:tcPr>
          <w:p w:rsidR="006F18AF" w:rsidRPr="00CF126C" w:rsidRDefault="006F18AF" w:rsidP="00884C4D">
            <w:pPr>
              <w:pStyle w:val="Default"/>
              <w:jc w:val="center"/>
              <w:rPr>
                <w:rFonts w:ascii="Times New Roman" w:hAnsi="Times New Roman" w:cs="Times New Roman"/>
                <w:b/>
                <w:sz w:val="23"/>
                <w:szCs w:val="23"/>
              </w:rPr>
            </w:pPr>
            <w:r w:rsidRPr="00CF126C">
              <w:rPr>
                <w:rFonts w:ascii="Times New Roman" w:hAnsi="Times New Roman" w:cs="Times New Roman"/>
                <w:b/>
                <w:sz w:val="23"/>
                <w:szCs w:val="23"/>
              </w:rPr>
              <w:t>20%</w:t>
            </w:r>
          </w:p>
        </w:tc>
      </w:tr>
      <w:tr w:rsidR="006F18AF" w:rsidRPr="00CF126C" w:rsidTr="00884C4D">
        <w:tc>
          <w:tcPr>
            <w:tcW w:w="2977" w:type="dxa"/>
          </w:tcPr>
          <w:p w:rsidR="006F18AF" w:rsidRPr="00CF126C" w:rsidRDefault="006F18AF" w:rsidP="00884C4D">
            <w:pPr>
              <w:jc w:val="center"/>
              <w:rPr>
                <w:rFonts w:eastAsia="仿宋_GB2312"/>
                <w:sz w:val="22"/>
                <w:szCs w:val="28"/>
              </w:rPr>
            </w:pPr>
            <w:r w:rsidRPr="00CF126C">
              <w:rPr>
                <w:rFonts w:eastAsia="仿宋_GB2312"/>
                <w:sz w:val="22"/>
                <w:szCs w:val="28"/>
              </w:rPr>
              <w:t>其他类结算参与人</w:t>
            </w:r>
          </w:p>
        </w:tc>
        <w:tc>
          <w:tcPr>
            <w:tcW w:w="2552" w:type="dxa"/>
          </w:tcPr>
          <w:p w:rsidR="006F18AF" w:rsidRPr="00CF126C" w:rsidRDefault="006F18AF" w:rsidP="00884C4D">
            <w:pPr>
              <w:pStyle w:val="Default"/>
              <w:jc w:val="center"/>
              <w:rPr>
                <w:rFonts w:ascii="Times New Roman" w:hAnsi="Times New Roman" w:cs="Times New Roman"/>
                <w:b/>
                <w:sz w:val="23"/>
                <w:szCs w:val="23"/>
              </w:rPr>
            </w:pPr>
            <w:r w:rsidRPr="00CF126C">
              <w:rPr>
                <w:rFonts w:ascii="Times New Roman" w:hAnsi="Times New Roman" w:cs="Times New Roman"/>
                <w:b/>
                <w:sz w:val="23"/>
                <w:szCs w:val="23"/>
              </w:rPr>
              <w:t>50%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结果输出：该指标会输出以结算参与人为单位，目标年份的股票期权业务风险管理情况导致的扣分情况。具体数值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87" w:name="_Toc475439722"/>
      <w:r w:rsidRPr="00FF6958">
        <w:rPr>
          <w:rFonts w:ascii="Times New Roman" w:eastAsia="仿宋_GB2312" w:hAnsi="Times New Roman"/>
        </w:rPr>
        <w:t>3.2.2.6</w:t>
      </w:r>
      <w:r w:rsidRPr="00FF6958">
        <w:rPr>
          <w:rFonts w:ascii="Times New Roman" w:eastAsia="仿宋_GB2312" w:hAnsi="Times New Roman"/>
        </w:rPr>
        <w:t>首次公开发行股票风险管理情况</w:t>
      </w:r>
      <w:bookmarkEnd w:id="87"/>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3.2.1.6</w:t>
      </w:r>
      <w:r w:rsidRPr="00FF6958">
        <w:rPr>
          <w:rFonts w:eastAsia="仿宋_GB2312"/>
          <w:sz w:val="28"/>
          <w:szCs w:val="28"/>
        </w:rPr>
        <w:t>首次公开发行股票风险管理情况（前一年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3.2.1.6</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6.6%</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结果输出：该指标会输出以结算参与人为单位，目标年份的首次公开发行股票风险管理情况导致的扣分情况。具体数值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88" w:name="_Toc475439723"/>
      <w:r w:rsidRPr="00FF6958">
        <w:rPr>
          <w:rFonts w:ascii="Times New Roman" w:eastAsia="仿宋_GB2312" w:hAnsi="Times New Roman"/>
        </w:rPr>
        <w:lastRenderedPageBreak/>
        <w:t>3.2.2.7</w:t>
      </w:r>
      <w:r w:rsidRPr="00FF6958">
        <w:rPr>
          <w:rFonts w:ascii="Times New Roman" w:eastAsia="仿宋_GB2312" w:hAnsi="Times New Roman"/>
        </w:rPr>
        <w:t>报价回购业务交</w:t>
      </w:r>
      <w:proofErr w:type="gramStart"/>
      <w:r w:rsidRPr="00FF6958">
        <w:rPr>
          <w:rFonts w:ascii="Times New Roman" w:eastAsia="仿宋_GB2312" w:hAnsi="Times New Roman"/>
        </w:rPr>
        <w:t>收失败</w:t>
      </w:r>
      <w:proofErr w:type="gramEnd"/>
      <w:r w:rsidRPr="00FF6958">
        <w:rPr>
          <w:rFonts w:ascii="Times New Roman" w:eastAsia="仿宋_GB2312" w:hAnsi="Times New Roman"/>
        </w:rPr>
        <w:t>次数</w:t>
      </w:r>
      <w:bookmarkEnd w:id="88"/>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3.2.1.7</w:t>
      </w:r>
      <w:r w:rsidRPr="00FF6958">
        <w:rPr>
          <w:rFonts w:eastAsia="仿宋_GB2312"/>
          <w:sz w:val="28"/>
          <w:szCs w:val="28"/>
        </w:rPr>
        <w:t>报价回购业务交</w:t>
      </w:r>
      <w:proofErr w:type="gramStart"/>
      <w:r w:rsidRPr="00FF6958">
        <w:rPr>
          <w:rFonts w:eastAsia="仿宋_GB2312"/>
          <w:sz w:val="28"/>
          <w:szCs w:val="28"/>
        </w:rPr>
        <w:t>收失败</w:t>
      </w:r>
      <w:proofErr w:type="gramEnd"/>
      <w:r w:rsidRPr="00FF6958">
        <w:rPr>
          <w:rFonts w:eastAsia="仿宋_GB2312"/>
          <w:sz w:val="28"/>
          <w:szCs w:val="28"/>
        </w:rPr>
        <w:t>次数（前一年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3.2.1.7</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6.6%</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结果输出：该指标会输出以结算参与人为单位，目标年份的报价回购业务交</w:t>
      </w:r>
      <w:proofErr w:type="gramStart"/>
      <w:r w:rsidRPr="00FF6958">
        <w:rPr>
          <w:rFonts w:eastAsia="仿宋_GB2312"/>
          <w:sz w:val="28"/>
          <w:szCs w:val="28"/>
        </w:rPr>
        <w:t>收失败</w:t>
      </w:r>
      <w:proofErr w:type="gramEnd"/>
      <w:r w:rsidRPr="00FF6958">
        <w:rPr>
          <w:rFonts w:eastAsia="仿宋_GB2312"/>
          <w:sz w:val="28"/>
          <w:szCs w:val="28"/>
        </w:rPr>
        <w:t>次数导致的扣分情况。具体数值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89" w:name="_Toc475439724"/>
      <w:r w:rsidRPr="00FF6958">
        <w:rPr>
          <w:rFonts w:ascii="Times New Roman" w:eastAsia="仿宋_GB2312" w:hAnsi="Times New Roman"/>
        </w:rPr>
        <w:t>3.2.2.8</w:t>
      </w:r>
      <w:r w:rsidRPr="00FF6958">
        <w:rPr>
          <w:rFonts w:ascii="Times New Roman" w:eastAsia="仿宋_GB2312" w:hAnsi="Times New Roman"/>
        </w:rPr>
        <w:t>信息变更拖延次数</w:t>
      </w:r>
      <w:bookmarkEnd w:id="89"/>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3.2.1.8</w:t>
      </w:r>
      <w:r w:rsidRPr="00FF6958">
        <w:rPr>
          <w:rFonts w:eastAsia="仿宋_GB2312"/>
          <w:sz w:val="28"/>
          <w:szCs w:val="28"/>
        </w:rPr>
        <w:t>信息变更拖延次数（前一年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3.2.1.8</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lastRenderedPageBreak/>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结果输出：该指标会输出以结算参与人为单位，目标年份的信息变更拖延次数导致的扣分情况。具体数值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0" w:name="_Toc475439725"/>
      <w:r w:rsidRPr="00FF6958">
        <w:rPr>
          <w:rFonts w:ascii="Times New Roman" w:eastAsia="仿宋_GB2312" w:hAnsi="Times New Roman"/>
        </w:rPr>
        <w:t>3.2.2.9</w:t>
      </w:r>
      <w:r w:rsidRPr="00FF6958">
        <w:rPr>
          <w:rFonts w:ascii="Times New Roman" w:eastAsia="仿宋_GB2312" w:hAnsi="Times New Roman"/>
        </w:rPr>
        <w:t>材料报送完成情况</w:t>
      </w:r>
      <w:bookmarkEnd w:id="90"/>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3.2.1.9</w:t>
      </w:r>
      <w:r w:rsidRPr="00FF6958">
        <w:rPr>
          <w:rFonts w:eastAsia="仿宋_GB2312"/>
          <w:sz w:val="28"/>
          <w:szCs w:val="28"/>
        </w:rPr>
        <w:t>材料报送完成情况（前一年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D07998">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3.2.1.9</w:t>
      </w:r>
      <w:r>
        <w:rPr>
          <w:rFonts w:eastAsia="仿宋_GB2312" w:hint="eastAsia"/>
          <w:sz w:val="28"/>
          <w:szCs w:val="28"/>
        </w:rPr>
        <w:t>的计算公式结果之和；</w:t>
      </w:r>
    </w:p>
    <w:p w:rsidR="006F18AF" w:rsidRPr="00D07998" w:rsidRDefault="006F18AF" w:rsidP="006F18AF">
      <w:pPr>
        <w:pStyle w:val="a5"/>
        <w:numPr>
          <w:ilvl w:val="0"/>
          <w:numId w:val="3"/>
        </w:numPr>
        <w:ind w:firstLineChars="0"/>
        <w:rPr>
          <w:rFonts w:eastAsia="仿宋_GB2312"/>
          <w:sz w:val="28"/>
          <w:szCs w:val="28"/>
        </w:rPr>
      </w:pPr>
      <w:r w:rsidRPr="00D0799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结果输出：该指标会输出以结算参与人为单位，目标年份的材料报送完成情况导致的扣分情况。具体数值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1" w:name="_Toc475439726"/>
      <w:r w:rsidRPr="00FF6958">
        <w:rPr>
          <w:rFonts w:ascii="Times New Roman" w:eastAsia="仿宋_GB2312" w:hAnsi="Times New Roman"/>
        </w:rPr>
        <w:t>3.2.2.10</w:t>
      </w:r>
      <w:r w:rsidRPr="00FF6958">
        <w:rPr>
          <w:rFonts w:ascii="Times New Roman" w:eastAsia="仿宋_GB2312" w:hAnsi="Times New Roman"/>
        </w:rPr>
        <w:t>现场业务培训及检测缺席次数</w:t>
      </w:r>
      <w:bookmarkEnd w:id="91"/>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输入数据：日期，结算参与人代码，结算参与人类别，</w:t>
      </w:r>
      <w:r w:rsidRPr="00FF6958">
        <w:rPr>
          <w:rFonts w:eastAsia="仿宋_GB2312"/>
          <w:sz w:val="28"/>
          <w:szCs w:val="28"/>
        </w:rPr>
        <w:t>3.2.1.10</w:t>
      </w:r>
      <w:r w:rsidRPr="00FF6958">
        <w:rPr>
          <w:rFonts w:eastAsia="仿宋_GB2312"/>
          <w:sz w:val="28"/>
          <w:szCs w:val="28"/>
        </w:rPr>
        <w:t>现场业务培训及检测缺席次数（前一年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F55CC2">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3.2.1.10</w:t>
      </w:r>
      <w:r>
        <w:rPr>
          <w:rFonts w:eastAsia="仿宋_GB2312" w:hint="eastAsia"/>
          <w:sz w:val="28"/>
          <w:szCs w:val="28"/>
        </w:rPr>
        <w:t>的计算公式结果之和；</w:t>
      </w:r>
    </w:p>
    <w:p w:rsidR="006F18AF" w:rsidRPr="00F55CC2" w:rsidRDefault="006F18AF" w:rsidP="006F18AF">
      <w:pPr>
        <w:pStyle w:val="a5"/>
        <w:numPr>
          <w:ilvl w:val="0"/>
          <w:numId w:val="3"/>
        </w:numPr>
        <w:ind w:firstLineChars="0"/>
        <w:rPr>
          <w:rFonts w:eastAsia="仿宋_GB2312"/>
          <w:sz w:val="28"/>
          <w:szCs w:val="28"/>
        </w:rPr>
      </w:pPr>
      <w:r w:rsidRPr="00F55CC2">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结果输出：该指标会输出以结算参与人为单位，目标年份的现场业务培训及检测缺席次数导致的扣分情况。具体数值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2" w:name="_Toc475439727"/>
      <w:r w:rsidRPr="00FF6958">
        <w:rPr>
          <w:rFonts w:ascii="Times New Roman" w:eastAsia="仿宋_GB2312" w:hAnsi="Times New Roman"/>
        </w:rPr>
        <w:t>3.2.2.11</w:t>
      </w:r>
      <w:r w:rsidRPr="00FF6958">
        <w:rPr>
          <w:rFonts w:ascii="Times New Roman" w:eastAsia="仿宋_GB2312" w:hAnsi="Times New Roman"/>
        </w:rPr>
        <w:t>现场检查配合完成情况</w:t>
      </w:r>
      <w:bookmarkEnd w:id="92"/>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3.2.1.11</w:t>
      </w:r>
      <w:r w:rsidRPr="00FF6958">
        <w:rPr>
          <w:rFonts w:eastAsia="仿宋_GB2312"/>
          <w:sz w:val="28"/>
          <w:szCs w:val="28"/>
        </w:rPr>
        <w:t>现场检查配合完成情况（前一年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F55CC2">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3.2.1.11</w:t>
      </w:r>
      <w:r>
        <w:rPr>
          <w:rFonts w:eastAsia="仿宋_GB2312" w:hint="eastAsia"/>
          <w:sz w:val="28"/>
          <w:szCs w:val="28"/>
        </w:rPr>
        <w:t>的计算公式结果之和；</w:t>
      </w:r>
    </w:p>
    <w:p w:rsidR="006F18AF" w:rsidRPr="00F55CC2" w:rsidRDefault="006F18AF" w:rsidP="006F18AF">
      <w:pPr>
        <w:pStyle w:val="a5"/>
        <w:numPr>
          <w:ilvl w:val="0"/>
          <w:numId w:val="3"/>
        </w:numPr>
        <w:ind w:firstLineChars="0"/>
        <w:rPr>
          <w:rFonts w:eastAsia="仿宋_GB2312"/>
          <w:sz w:val="28"/>
          <w:szCs w:val="28"/>
        </w:rPr>
      </w:pPr>
      <w:r w:rsidRPr="00F55CC2">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结果输出：该指标会输出以结算参与人为单位，目标年份的现场检查配合完成情况导致的扣分情况。具体数值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3" w:name="_Toc475439728"/>
      <w:r w:rsidRPr="00FF6958">
        <w:rPr>
          <w:rFonts w:ascii="Times New Roman" w:eastAsia="仿宋_GB2312" w:hAnsi="Times New Roman"/>
        </w:rPr>
        <w:t>3.2.2.12</w:t>
      </w:r>
      <w:r w:rsidRPr="00FF6958">
        <w:rPr>
          <w:rFonts w:ascii="Times New Roman" w:eastAsia="仿宋_GB2312" w:hAnsi="Times New Roman"/>
        </w:rPr>
        <w:t>技术测试缺席次数</w:t>
      </w:r>
      <w:bookmarkEnd w:id="93"/>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3.2.1.12</w:t>
      </w:r>
      <w:r w:rsidRPr="00FF6958">
        <w:rPr>
          <w:rFonts w:eastAsia="仿宋_GB2312"/>
          <w:sz w:val="28"/>
          <w:szCs w:val="28"/>
        </w:rPr>
        <w:t>技术测试缺席次数（前一年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F55CC2">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3.2.1.12</w:t>
      </w:r>
      <w:r>
        <w:rPr>
          <w:rFonts w:eastAsia="仿宋_GB2312" w:hint="eastAsia"/>
          <w:sz w:val="28"/>
          <w:szCs w:val="28"/>
        </w:rPr>
        <w:t>的计算公式结果之和；</w:t>
      </w:r>
    </w:p>
    <w:p w:rsidR="006F18AF" w:rsidRPr="00F55CC2" w:rsidRDefault="006F18AF" w:rsidP="006F18AF">
      <w:pPr>
        <w:pStyle w:val="a5"/>
        <w:numPr>
          <w:ilvl w:val="0"/>
          <w:numId w:val="3"/>
        </w:numPr>
        <w:ind w:firstLineChars="0"/>
        <w:rPr>
          <w:rFonts w:eastAsia="仿宋_GB2312"/>
          <w:sz w:val="28"/>
          <w:szCs w:val="28"/>
        </w:rPr>
      </w:pPr>
      <w:r w:rsidRPr="00F55CC2">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结果输出：该指标会输出以结算参与人为单位，目标年份的技术测试缺席次数导致的扣分情况。具体数值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4" w:name="_Toc475439729"/>
      <w:r w:rsidRPr="00FF6958">
        <w:rPr>
          <w:rFonts w:ascii="Times New Roman" w:eastAsia="仿宋_GB2312" w:hAnsi="Times New Roman"/>
        </w:rPr>
        <w:t>3.2.2.13</w:t>
      </w:r>
      <w:r w:rsidRPr="00FF6958">
        <w:rPr>
          <w:rFonts w:ascii="Times New Roman" w:eastAsia="仿宋_GB2312" w:hAnsi="Times New Roman"/>
        </w:rPr>
        <w:t>技术系统安全运行情况</w:t>
      </w:r>
      <w:bookmarkEnd w:id="94"/>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3.2.1.13</w:t>
      </w:r>
      <w:r w:rsidRPr="00FF6958">
        <w:rPr>
          <w:rFonts w:eastAsia="仿宋_GB2312"/>
          <w:sz w:val="28"/>
          <w:szCs w:val="28"/>
        </w:rPr>
        <w:t>技术系统安全运行情况（前一年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w:t>
      </w:r>
      <w:r w:rsidRPr="00FF6958">
        <w:rPr>
          <w:rFonts w:eastAsia="仿宋_GB2312"/>
          <w:sz w:val="28"/>
          <w:szCs w:val="28"/>
        </w:rPr>
        <w:lastRenderedPageBreak/>
        <w:t>据）</w:t>
      </w:r>
    </w:p>
    <w:p w:rsidR="006F18AF" w:rsidRDefault="006F18AF" w:rsidP="006F18AF">
      <w:pPr>
        <w:pStyle w:val="a5"/>
        <w:numPr>
          <w:ilvl w:val="0"/>
          <w:numId w:val="3"/>
        </w:numPr>
        <w:ind w:firstLineChars="0"/>
        <w:rPr>
          <w:rFonts w:eastAsia="仿宋_GB2312"/>
          <w:sz w:val="28"/>
          <w:szCs w:val="28"/>
        </w:rPr>
      </w:pPr>
      <w:r w:rsidRPr="00F55CC2">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3.2.1.13</w:t>
      </w:r>
      <w:r>
        <w:rPr>
          <w:rFonts w:eastAsia="仿宋_GB2312" w:hint="eastAsia"/>
          <w:sz w:val="28"/>
          <w:szCs w:val="28"/>
        </w:rPr>
        <w:t>的计算公式结果之和；</w:t>
      </w:r>
    </w:p>
    <w:p w:rsidR="006F18AF" w:rsidRPr="00F55CC2" w:rsidRDefault="006F18AF" w:rsidP="006F18AF">
      <w:pPr>
        <w:pStyle w:val="a5"/>
        <w:numPr>
          <w:ilvl w:val="0"/>
          <w:numId w:val="3"/>
        </w:numPr>
        <w:ind w:firstLineChars="0"/>
        <w:rPr>
          <w:rFonts w:eastAsia="仿宋_GB2312"/>
          <w:sz w:val="28"/>
          <w:szCs w:val="28"/>
        </w:rPr>
      </w:pPr>
      <w:r w:rsidRPr="00F55CC2">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结果输出：该指标会输出以结算参与人为单位，目标年份的技术系统安全运行情况导致的扣分情况。具体数值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5" w:name="_Toc475439730"/>
      <w:r w:rsidRPr="00FF6958">
        <w:rPr>
          <w:rFonts w:ascii="Times New Roman" w:eastAsia="仿宋_GB2312" w:hAnsi="Times New Roman"/>
        </w:rPr>
        <w:t>3.2.2.14</w:t>
      </w:r>
      <w:r w:rsidRPr="00FF6958">
        <w:rPr>
          <w:rFonts w:ascii="Times New Roman" w:eastAsia="仿宋_GB2312" w:hAnsi="Times New Roman"/>
        </w:rPr>
        <w:t>监管机关的处罚</w:t>
      </w:r>
      <w:bookmarkEnd w:id="95"/>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3.2.1.14</w:t>
      </w:r>
      <w:r w:rsidRPr="00FF6958">
        <w:rPr>
          <w:rFonts w:eastAsia="仿宋_GB2312"/>
          <w:sz w:val="28"/>
          <w:szCs w:val="28"/>
        </w:rPr>
        <w:t>监管机关的处罚（前一年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F55CC2">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3.2.1.14</w:t>
      </w:r>
      <w:r>
        <w:rPr>
          <w:rFonts w:eastAsia="仿宋_GB2312" w:hint="eastAsia"/>
          <w:sz w:val="28"/>
          <w:szCs w:val="28"/>
        </w:rPr>
        <w:t>的计算公式结果之和；</w:t>
      </w:r>
    </w:p>
    <w:p w:rsidR="006F18AF" w:rsidRPr="00F55CC2" w:rsidRDefault="006F18AF" w:rsidP="006F18AF">
      <w:pPr>
        <w:pStyle w:val="a5"/>
        <w:numPr>
          <w:ilvl w:val="0"/>
          <w:numId w:val="3"/>
        </w:numPr>
        <w:ind w:firstLineChars="0"/>
        <w:rPr>
          <w:rFonts w:eastAsia="仿宋_GB2312"/>
          <w:sz w:val="28"/>
          <w:szCs w:val="28"/>
        </w:rPr>
      </w:pPr>
      <w:r w:rsidRPr="00F55CC2">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结果输出：该指标会输出以结算参与人为单位，目标年份的监管机关的处罚导致的扣分情况。具体数值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6" w:name="_Toc475439731"/>
      <w:r w:rsidRPr="00FF6958">
        <w:rPr>
          <w:rFonts w:ascii="Times New Roman" w:eastAsia="仿宋_GB2312" w:hAnsi="Times New Roman"/>
        </w:rPr>
        <w:t>3.2.2.15</w:t>
      </w:r>
      <w:r w:rsidRPr="00FF6958">
        <w:rPr>
          <w:rFonts w:ascii="Times New Roman" w:eastAsia="仿宋_GB2312" w:hAnsi="Times New Roman"/>
        </w:rPr>
        <w:t>自律组织的自律措施</w:t>
      </w:r>
      <w:bookmarkEnd w:id="96"/>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输入数据来源：月度综合评价对应数据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w:t>
      </w:r>
      <w:r w:rsidRPr="00FF6958">
        <w:rPr>
          <w:rFonts w:eastAsia="仿宋_GB2312"/>
          <w:sz w:val="28"/>
          <w:szCs w:val="28"/>
        </w:rPr>
        <w:t>3.2.1.15</w:t>
      </w:r>
      <w:r w:rsidRPr="00FF6958">
        <w:rPr>
          <w:rFonts w:eastAsia="仿宋_GB2312"/>
          <w:sz w:val="28"/>
          <w:szCs w:val="28"/>
        </w:rPr>
        <w:t>自律组织的自律措施（前一年</w:t>
      </w:r>
      <w:r w:rsidRPr="00FF6958">
        <w:rPr>
          <w:rFonts w:eastAsia="仿宋_GB2312"/>
          <w:sz w:val="28"/>
          <w:szCs w:val="28"/>
        </w:rPr>
        <w:t>5</w:t>
      </w:r>
      <w:r w:rsidRPr="00FF6958">
        <w:rPr>
          <w:rFonts w:eastAsia="仿宋_GB2312"/>
          <w:sz w:val="28"/>
          <w:szCs w:val="28"/>
        </w:rPr>
        <w:t>月</w:t>
      </w:r>
      <w:r w:rsidRPr="00FF6958">
        <w:rPr>
          <w:rFonts w:eastAsia="仿宋_GB2312"/>
          <w:sz w:val="28"/>
          <w:szCs w:val="28"/>
        </w:rPr>
        <w:t>1</w:t>
      </w:r>
      <w:r w:rsidRPr="00FF6958">
        <w:rPr>
          <w:rFonts w:eastAsia="仿宋_GB2312"/>
          <w:sz w:val="28"/>
          <w:szCs w:val="28"/>
        </w:rPr>
        <w:t>日至今年</w:t>
      </w:r>
      <w:r w:rsidRPr="00FF6958">
        <w:rPr>
          <w:rFonts w:eastAsia="仿宋_GB2312"/>
          <w:sz w:val="28"/>
          <w:szCs w:val="28"/>
        </w:rPr>
        <w:t>4</w:t>
      </w:r>
      <w:r w:rsidRPr="00FF6958">
        <w:rPr>
          <w:rFonts w:eastAsia="仿宋_GB2312"/>
          <w:sz w:val="28"/>
          <w:szCs w:val="28"/>
        </w:rPr>
        <w:t>月</w:t>
      </w:r>
      <w:r w:rsidRPr="00FF6958">
        <w:rPr>
          <w:rFonts w:eastAsia="仿宋_GB2312"/>
          <w:sz w:val="28"/>
          <w:szCs w:val="28"/>
        </w:rPr>
        <w:t>30</w:t>
      </w:r>
      <w:r w:rsidRPr="00FF6958">
        <w:rPr>
          <w:rFonts w:eastAsia="仿宋_GB2312"/>
          <w:sz w:val="28"/>
          <w:szCs w:val="28"/>
        </w:rPr>
        <w:t>日数据）</w:t>
      </w:r>
    </w:p>
    <w:p w:rsidR="006F18AF" w:rsidRDefault="006F18AF" w:rsidP="006F18AF">
      <w:pPr>
        <w:pStyle w:val="a5"/>
        <w:numPr>
          <w:ilvl w:val="0"/>
          <w:numId w:val="3"/>
        </w:numPr>
        <w:ind w:firstLineChars="0"/>
        <w:rPr>
          <w:rFonts w:eastAsia="仿宋_GB2312"/>
          <w:sz w:val="28"/>
          <w:szCs w:val="28"/>
        </w:rPr>
      </w:pPr>
      <w:r w:rsidRPr="00F55CC2">
        <w:rPr>
          <w:rFonts w:eastAsia="仿宋_GB2312"/>
          <w:sz w:val="28"/>
          <w:szCs w:val="28"/>
        </w:rPr>
        <w:t>计算公式：</w:t>
      </w:r>
      <w:r>
        <w:rPr>
          <w:rFonts w:eastAsia="仿宋_GB2312" w:hint="eastAsia"/>
          <w:sz w:val="28"/>
          <w:szCs w:val="28"/>
        </w:rPr>
        <w:t>参与人</w:t>
      </w:r>
      <w:r>
        <w:rPr>
          <w:rFonts w:eastAsia="仿宋_GB2312" w:hint="eastAsia"/>
          <w:sz w:val="28"/>
          <w:szCs w:val="28"/>
        </w:rPr>
        <w:t>12</w:t>
      </w:r>
      <w:r>
        <w:rPr>
          <w:rFonts w:eastAsia="仿宋_GB2312" w:hint="eastAsia"/>
          <w:sz w:val="28"/>
          <w:szCs w:val="28"/>
        </w:rPr>
        <w:t>个月内</w:t>
      </w:r>
      <w:r>
        <w:rPr>
          <w:rFonts w:eastAsia="仿宋_GB2312" w:hint="eastAsia"/>
          <w:sz w:val="28"/>
          <w:szCs w:val="28"/>
        </w:rPr>
        <w:t>3.2.1.15</w:t>
      </w:r>
      <w:r>
        <w:rPr>
          <w:rFonts w:eastAsia="仿宋_GB2312" w:hint="eastAsia"/>
          <w:sz w:val="28"/>
          <w:szCs w:val="28"/>
        </w:rPr>
        <w:t>的计算公式结果之和；</w:t>
      </w:r>
    </w:p>
    <w:p w:rsidR="006F18AF" w:rsidRPr="00F55CC2" w:rsidRDefault="006F18AF" w:rsidP="006F18AF">
      <w:pPr>
        <w:pStyle w:val="a5"/>
        <w:numPr>
          <w:ilvl w:val="0"/>
          <w:numId w:val="3"/>
        </w:numPr>
        <w:ind w:firstLineChars="0"/>
        <w:rPr>
          <w:rFonts w:eastAsia="仿宋_GB2312"/>
          <w:sz w:val="28"/>
          <w:szCs w:val="28"/>
        </w:rPr>
      </w:pPr>
      <w:r w:rsidRPr="00F55CC2">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5%</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6.7%</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结果输出：该指标会输出以结算参与人为单位，目标年份的自律组织的自律措施导致的扣分情况。具体数值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FF6958"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97" w:name="_Toc475439732"/>
      <w:r w:rsidRPr="00FF6958">
        <w:rPr>
          <w:rFonts w:ascii="Times New Roman" w:eastAsia="仿宋_GB2312" w:hAnsi="Times New Roman"/>
        </w:rPr>
        <w:t>3.2.2.</w:t>
      </w:r>
      <w:proofErr w:type="gramStart"/>
      <w:r w:rsidRPr="00FF6958">
        <w:rPr>
          <w:rFonts w:ascii="Times New Roman" w:eastAsia="仿宋_GB2312" w:hAnsi="Times New Roman"/>
        </w:rPr>
        <w:t>16</w:t>
      </w:r>
      <w:proofErr w:type="gramEnd"/>
      <w:r w:rsidRPr="00FF6958">
        <w:rPr>
          <w:rFonts w:ascii="Times New Roman" w:eastAsia="仿宋_GB2312" w:hAnsi="Times New Roman"/>
        </w:rPr>
        <w:t>年度财务状况合成指标排位</w:t>
      </w:r>
      <w:bookmarkEnd w:id="97"/>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输入数据来源：证券公司报送的</w:t>
      </w:r>
      <w:r w:rsidRPr="00FF6958">
        <w:rPr>
          <w:rFonts w:eastAsia="仿宋_GB2312"/>
          <w:sz w:val="28"/>
          <w:szCs w:val="28"/>
        </w:rPr>
        <w:t>CISP</w:t>
      </w:r>
      <w:r w:rsidRPr="00FF6958">
        <w:rPr>
          <w:rFonts w:eastAsia="仿宋_GB2312"/>
          <w:sz w:val="28"/>
          <w:szCs w:val="28"/>
        </w:rPr>
        <w:t>监管数据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输入数据：日期，结算参与人代码，结算参与人类别，总资产（</w:t>
      </w:r>
      <w:r w:rsidRPr="00FF6958">
        <w:rPr>
          <w:rFonts w:eastAsia="仿宋_GB2312"/>
          <w:sz w:val="28"/>
          <w:szCs w:val="28"/>
        </w:rPr>
        <w:t>zzc</w:t>
      </w:r>
      <w:r w:rsidRPr="00FF6958">
        <w:rPr>
          <w:rFonts w:eastAsia="仿宋_GB2312"/>
          <w:sz w:val="28"/>
          <w:szCs w:val="28"/>
        </w:rPr>
        <w:t>），营业收入（</w:t>
      </w:r>
      <w:r w:rsidRPr="00FF6958">
        <w:rPr>
          <w:rFonts w:eastAsia="仿宋_GB2312"/>
          <w:sz w:val="28"/>
          <w:szCs w:val="28"/>
        </w:rPr>
        <w:t>yysr</w:t>
      </w:r>
      <w:r w:rsidRPr="00FF6958">
        <w:rPr>
          <w:rFonts w:eastAsia="仿宋_GB2312"/>
          <w:sz w:val="28"/>
          <w:szCs w:val="28"/>
        </w:rPr>
        <w:t>），速动比率（</w:t>
      </w:r>
      <w:r w:rsidRPr="00FF6958">
        <w:rPr>
          <w:rFonts w:eastAsia="仿宋_GB2312"/>
          <w:sz w:val="28"/>
          <w:szCs w:val="28"/>
        </w:rPr>
        <w:t>sdbl</w:t>
      </w:r>
      <w:r w:rsidRPr="00FF6958">
        <w:rPr>
          <w:rFonts w:eastAsia="仿宋_GB2312"/>
          <w:sz w:val="28"/>
          <w:szCs w:val="28"/>
        </w:rPr>
        <w:t>），流动性覆盖率（</w:t>
      </w:r>
      <w:r w:rsidRPr="00FF6958">
        <w:rPr>
          <w:rFonts w:eastAsia="仿宋_GB2312"/>
          <w:sz w:val="28"/>
          <w:szCs w:val="28"/>
        </w:rPr>
        <w:t>ldxfgl</w:t>
      </w:r>
      <w:r w:rsidRPr="00FF6958">
        <w:rPr>
          <w:rFonts w:eastAsia="仿宋_GB2312"/>
          <w:sz w:val="28"/>
          <w:szCs w:val="28"/>
        </w:rPr>
        <w:t>），</w:t>
      </w:r>
      <w:proofErr w:type="gramStart"/>
      <w:r w:rsidRPr="00FF6958">
        <w:rPr>
          <w:rFonts w:eastAsia="仿宋_GB2312"/>
          <w:sz w:val="28"/>
          <w:szCs w:val="28"/>
        </w:rPr>
        <w:t>净稳定</w:t>
      </w:r>
      <w:proofErr w:type="gramEnd"/>
      <w:r w:rsidRPr="00FF6958">
        <w:rPr>
          <w:rFonts w:eastAsia="仿宋_GB2312"/>
          <w:sz w:val="28"/>
          <w:szCs w:val="28"/>
        </w:rPr>
        <w:t>资金率（</w:t>
      </w:r>
      <w:r w:rsidRPr="00FF6958">
        <w:rPr>
          <w:rFonts w:eastAsia="仿宋_GB2312"/>
          <w:sz w:val="28"/>
          <w:szCs w:val="28"/>
        </w:rPr>
        <w:t>jwdzjl</w:t>
      </w:r>
      <w:r w:rsidRPr="00FF6958">
        <w:rPr>
          <w:rFonts w:eastAsia="仿宋_GB2312"/>
          <w:sz w:val="28"/>
          <w:szCs w:val="28"/>
        </w:rPr>
        <w:t>），风险覆盖率（</w:t>
      </w:r>
      <w:r w:rsidRPr="00FF6958">
        <w:rPr>
          <w:rFonts w:eastAsia="仿宋_GB2312"/>
          <w:sz w:val="28"/>
          <w:szCs w:val="28"/>
        </w:rPr>
        <w:t>fxfgl</w:t>
      </w:r>
      <w:r w:rsidRPr="00FF6958">
        <w:rPr>
          <w:rFonts w:eastAsia="仿宋_GB2312"/>
          <w:sz w:val="28"/>
          <w:szCs w:val="28"/>
        </w:rPr>
        <w:t>），净资本</w:t>
      </w:r>
      <w:r w:rsidRPr="00FF6958">
        <w:rPr>
          <w:rFonts w:eastAsia="仿宋_GB2312"/>
          <w:sz w:val="28"/>
          <w:szCs w:val="28"/>
        </w:rPr>
        <w:t>/</w:t>
      </w:r>
      <w:r w:rsidRPr="00FF6958">
        <w:rPr>
          <w:rFonts w:eastAsia="仿宋_GB2312"/>
          <w:sz w:val="28"/>
          <w:szCs w:val="28"/>
        </w:rPr>
        <w:t>负债（</w:t>
      </w:r>
      <w:r w:rsidRPr="00FF6958">
        <w:rPr>
          <w:rFonts w:eastAsia="仿宋_GB2312"/>
          <w:sz w:val="28"/>
          <w:szCs w:val="28"/>
        </w:rPr>
        <w:t>jzbfz</w:t>
      </w:r>
      <w:r w:rsidRPr="00FF6958">
        <w:rPr>
          <w:rFonts w:eastAsia="仿宋_GB2312"/>
          <w:sz w:val="28"/>
          <w:szCs w:val="28"/>
        </w:rPr>
        <w:t>），自营权益类证券及证券衍生品的合计额与净资本比例（</w:t>
      </w:r>
      <w:r w:rsidRPr="00FF6958">
        <w:rPr>
          <w:rFonts w:eastAsia="仿宋_GB2312"/>
          <w:sz w:val="28"/>
          <w:szCs w:val="28"/>
        </w:rPr>
        <w:t>zybl</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计算公式：参与人在各项指标的得分</w:t>
      </w:r>
      <w:r w:rsidRPr="00FF6958">
        <w:rPr>
          <w:rFonts w:eastAsia="仿宋_GB2312"/>
          <w:sz w:val="28"/>
          <w:szCs w:val="28"/>
        </w:rPr>
        <w:t xml:space="preserve"> = </w:t>
      </w:r>
      <w:r w:rsidRPr="00FF6958">
        <w:rPr>
          <w:rFonts w:eastAsia="仿宋_GB2312"/>
          <w:sz w:val="28"/>
          <w:szCs w:val="28"/>
        </w:rPr>
        <w:t>指标分数上限</w:t>
      </w:r>
      <w:r w:rsidRPr="00FF6958">
        <w:rPr>
          <w:rFonts w:eastAsia="仿宋_GB2312"/>
          <w:sz w:val="28"/>
          <w:szCs w:val="28"/>
        </w:rPr>
        <w:t>*</w:t>
      </w:r>
      <w:r w:rsidRPr="00FF6958">
        <w:rPr>
          <w:rFonts w:eastAsia="仿宋_GB2312"/>
          <w:sz w:val="28"/>
          <w:szCs w:val="28"/>
        </w:rPr>
        <w:t>该指标得分比例。指标得分为将所有参与人该指标排列，前</w:t>
      </w:r>
      <w:r w:rsidRPr="00FF6958">
        <w:rPr>
          <w:rFonts w:eastAsia="仿宋_GB2312"/>
          <w:sz w:val="28"/>
          <w:szCs w:val="28"/>
        </w:rPr>
        <w:t>30%</w:t>
      </w:r>
      <w:r w:rsidRPr="00FF6958">
        <w:rPr>
          <w:rFonts w:eastAsia="仿宋_GB2312"/>
          <w:sz w:val="28"/>
          <w:szCs w:val="28"/>
        </w:rPr>
        <w:t>得到</w:t>
      </w:r>
      <w:r w:rsidRPr="00FF6958">
        <w:rPr>
          <w:rFonts w:eastAsia="仿宋_GB2312"/>
          <w:sz w:val="28"/>
          <w:szCs w:val="28"/>
        </w:rPr>
        <w:t>100%</w:t>
      </w:r>
      <w:r w:rsidRPr="00FF6958">
        <w:rPr>
          <w:rFonts w:eastAsia="仿宋_GB2312"/>
          <w:sz w:val="28"/>
          <w:szCs w:val="28"/>
        </w:rPr>
        <w:t>得分，中间</w:t>
      </w:r>
      <w:r w:rsidRPr="00FF6958">
        <w:rPr>
          <w:rFonts w:eastAsia="仿宋_GB2312"/>
          <w:sz w:val="28"/>
          <w:szCs w:val="28"/>
        </w:rPr>
        <w:t>50%</w:t>
      </w:r>
      <w:r w:rsidRPr="00FF6958">
        <w:rPr>
          <w:rFonts w:eastAsia="仿宋_GB2312"/>
          <w:sz w:val="28"/>
          <w:szCs w:val="28"/>
        </w:rPr>
        <w:t>得到</w:t>
      </w:r>
      <w:r w:rsidRPr="00FF6958">
        <w:rPr>
          <w:rFonts w:eastAsia="仿宋_GB2312"/>
          <w:sz w:val="28"/>
          <w:szCs w:val="28"/>
        </w:rPr>
        <w:t>70%</w:t>
      </w:r>
      <w:r w:rsidRPr="00FF6958">
        <w:rPr>
          <w:rFonts w:eastAsia="仿宋_GB2312"/>
          <w:sz w:val="28"/>
          <w:szCs w:val="28"/>
        </w:rPr>
        <w:t>得分，后</w:t>
      </w:r>
      <w:r w:rsidRPr="00FF6958">
        <w:rPr>
          <w:rFonts w:eastAsia="仿宋_GB2312"/>
          <w:sz w:val="28"/>
          <w:szCs w:val="28"/>
        </w:rPr>
        <w:t>20%</w:t>
      </w:r>
      <w:r w:rsidRPr="00FF6958">
        <w:rPr>
          <w:rFonts w:eastAsia="仿宋_GB2312"/>
          <w:sz w:val="28"/>
          <w:szCs w:val="28"/>
        </w:rPr>
        <w:t>得到</w:t>
      </w:r>
      <w:r w:rsidRPr="00FF6958">
        <w:rPr>
          <w:rFonts w:eastAsia="仿宋_GB2312"/>
          <w:sz w:val="28"/>
          <w:szCs w:val="28"/>
        </w:rPr>
        <w:t>50%</w:t>
      </w:r>
      <w:r w:rsidRPr="00FF6958">
        <w:rPr>
          <w:rFonts w:eastAsia="仿宋_GB2312"/>
          <w:sz w:val="28"/>
          <w:szCs w:val="28"/>
        </w:rPr>
        <w:t>得分。</w:t>
      </w:r>
    </w:p>
    <w:p w:rsidR="006F18AF" w:rsidRPr="00FF6958" w:rsidRDefault="006F18AF" w:rsidP="006F18AF">
      <w:pPr>
        <w:pStyle w:val="a5"/>
        <w:ind w:left="980" w:firstLineChars="0" w:firstLine="0"/>
        <w:rPr>
          <w:rFonts w:eastAsia="仿宋_GB2312"/>
          <w:sz w:val="28"/>
          <w:szCs w:val="28"/>
        </w:rPr>
      </w:pPr>
      <w:r>
        <w:rPr>
          <w:rFonts w:eastAsia="仿宋_GB2312"/>
          <w:sz w:val="28"/>
          <w:szCs w:val="28"/>
        </w:rPr>
        <w:t>每个财务指标分数上限</w:t>
      </w:r>
      <w:r>
        <w:rPr>
          <w:rFonts w:eastAsia="仿宋_GB2312" w:hint="eastAsia"/>
          <w:sz w:val="28"/>
          <w:szCs w:val="28"/>
        </w:rPr>
        <w:t>及排序如下</w:t>
      </w:r>
      <w:r w:rsidRPr="00FF6958">
        <w:rPr>
          <w:rFonts w:eastAsia="仿宋_GB2312"/>
          <w:sz w:val="28"/>
          <w:szCs w:val="28"/>
        </w:rPr>
        <w:t>：</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5"/>
        <w:gridCol w:w="2330"/>
        <w:gridCol w:w="2275"/>
      </w:tblGrid>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sz w:val="22"/>
                <w:szCs w:val="28"/>
              </w:rPr>
              <w:t>财务指标</w:t>
            </w:r>
          </w:p>
        </w:tc>
        <w:tc>
          <w:tcPr>
            <w:tcW w:w="2330" w:type="dxa"/>
          </w:tcPr>
          <w:p w:rsidR="006F18AF" w:rsidRPr="00366092" w:rsidRDefault="006F18AF" w:rsidP="00884C4D">
            <w:pPr>
              <w:jc w:val="center"/>
              <w:rPr>
                <w:rFonts w:eastAsia="仿宋_GB2312"/>
                <w:sz w:val="22"/>
                <w:szCs w:val="28"/>
              </w:rPr>
            </w:pPr>
            <w:r w:rsidRPr="00366092">
              <w:rPr>
                <w:rFonts w:eastAsia="仿宋_GB2312"/>
                <w:sz w:val="22"/>
                <w:szCs w:val="28"/>
              </w:rPr>
              <w:t>最大分值</w:t>
            </w:r>
          </w:p>
        </w:tc>
        <w:tc>
          <w:tcPr>
            <w:tcW w:w="2275" w:type="dxa"/>
          </w:tcPr>
          <w:p w:rsidR="006F18AF" w:rsidRPr="00366092" w:rsidRDefault="006F18AF" w:rsidP="00884C4D">
            <w:pPr>
              <w:jc w:val="center"/>
              <w:rPr>
                <w:rFonts w:eastAsia="仿宋_GB2312"/>
                <w:sz w:val="22"/>
                <w:szCs w:val="28"/>
              </w:rPr>
            </w:pPr>
            <w:r w:rsidRPr="00366092">
              <w:rPr>
                <w:rFonts w:eastAsia="仿宋_GB2312" w:hint="eastAsia"/>
                <w:sz w:val="22"/>
                <w:szCs w:val="28"/>
              </w:rPr>
              <w:t>排序方向</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sz w:val="22"/>
                <w:szCs w:val="28"/>
              </w:rPr>
              <w:t>总资产</w:t>
            </w:r>
          </w:p>
        </w:tc>
        <w:tc>
          <w:tcPr>
            <w:tcW w:w="2330" w:type="dxa"/>
          </w:tcPr>
          <w:p w:rsidR="006F18AF" w:rsidRPr="00366092" w:rsidRDefault="006F18AF" w:rsidP="00884C4D">
            <w:pPr>
              <w:jc w:val="center"/>
              <w:rPr>
                <w:rFonts w:eastAsia="仿宋_GB2312"/>
                <w:b/>
                <w:sz w:val="22"/>
                <w:szCs w:val="28"/>
              </w:rPr>
            </w:pPr>
            <w:r w:rsidRPr="00366092">
              <w:rPr>
                <w:rFonts w:eastAsia="仿宋_GB2312"/>
                <w:b/>
                <w:sz w:val="22"/>
                <w:szCs w:val="28"/>
              </w:rPr>
              <w:t>10</w:t>
            </w:r>
          </w:p>
        </w:tc>
        <w:tc>
          <w:tcPr>
            <w:tcW w:w="2275" w:type="dxa"/>
          </w:tcPr>
          <w:p w:rsidR="006F18AF" w:rsidRPr="00366092" w:rsidRDefault="006F18AF" w:rsidP="00884C4D">
            <w:pPr>
              <w:jc w:val="center"/>
              <w:rPr>
                <w:rFonts w:eastAsia="仿宋_GB2312"/>
                <w:b/>
                <w:sz w:val="22"/>
                <w:szCs w:val="28"/>
              </w:rPr>
            </w:pPr>
            <w:r w:rsidRPr="00366092">
              <w:rPr>
                <w:rFonts w:eastAsia="仿宋_GB2312" w:hint="eastAsia"/>
                <w:b/>
                <w:sz w:val="22"/>
                <w:szCs w:val="28"/>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sz w:val="22"/>
                <w:szCs w:val="28"/>
              </w:rPr>
              <w:t>营业收入</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10</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sz w:val="22"/>
                <w:szCs w:val="28"/>
              </w:rPr>
              <w:t>速动比率</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12</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hint="eastAsia"/>
                <w:sz w:val="22"/>
                <w:szCs w:val="28"/>
              </w:rPr>
              <w:t>流动性覆盖率</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12</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proofErr w:type="gramStart"/>
            <w:r w:rsidRPr="00366092">
              <w:rPr>
                <w:rFonts w:eastAsia="仿宋_GB2312" w:hint="eastAsia"/>
                <w:sz w:val="22"/>
                <w:szCs w:val="28"/>
              </w:rPr>
              <w:t>净稳定</w:t>
            </w:r>
            <w:proofErr w:type="gramEnd"/>
            <w:r w:rsidRPr="00366092">
              <w:rPr>
                <w:rFonts w:eastAsia="仿宋_GB2312" w:hint="eastAsia"/>
                <w:sz w:val="22"/>
                <w:szCs w:val="28"/>
              </w:rPr>
              <w:t>资金率</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12</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hint="eastAsia"/>
                <w:sz w:val="22"/>
                <w:szCs w:val="28"/>
              </w:rPr>
              <w:t>风险覆盖率</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12</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hint="eastAsia"/>
                <w:sz w:val="22"/>
                <w:szCs w:val="28"/>
              </w:rPr>
              <w:t>净资本</w:t>
            </w:r>
            <w:r w:rsidRPr="00366092">
              <w:rPr>
                <w:rFonts w:eastAsia="仿宋_GB2312" w:hint="eastAsia"/>
                <w:sz w:val="22"/>
                <w:szCs w:val="28"/>
              </w:rPr>
              <w:t>/</w:t>
            </w:r>
            <w:r w:rsidRPr="00366092">
              <w:rPr>
                <w:rFonts w:eastAsia="仿宋_GB2312" w:hint="eastAsia"/>
                <w:sz w:val="22"/>
                <w:szCs w:val="28"/>
              </w:rPr>
              <w:t>负债</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12</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r w:rsidR="006F18AF" w:rsidRPr="00366092" w:rsidTr="00884C4D">
        <w:tc>
          <w:tcPr>
            <w:tcW w:w="2675" w:type="dxa"/>
          </w:tcPr>
          <w:p w:rsidR="006F18AF" w:rsidRPr="00366092" w:rsidRDefault="006F18AF" w:rsidP="00884C4D">
            <w:pPr>
              <w:jc w:val="center"/>
              <w:rPr>
                <w:rFonts w:eastAsia="仿宋_GB2312"/>
                <w:sz w:val="22"/>
                <w:szCs w:val="28"/>
              </w:rPr>
            </w:pPr>
            <w:r w:rsidRPr="00366092">
              <w:rPr>
                <w:rFonts w:eastAsia="仿宋_GB2312" w:hint="eastAsia"/>
                <w:sz w:val="22"/>
                <w:szCs w:val="28"/>
              </w:rPr>
              <w:t>自营权益</w:t>
            </w:r>
            <w:r w:rsidRPr="00366092">
              <w:rPr>
                <w:rFonts w:eastAsia="仿宋_GB2312" w:hint="eastAsia"/>
                <w:sz w:val="22"/>
                <w:szCs w:val="28"/>
              </w:rPr>
              <w:t>/</w:t>
            </w:r>
            <w:r w:rsidRPr="00366092">
              <w:rPr>
                <w:rFonts w:eastAsia="仿宋_GB2312" w:hint="eastAsia"/>
                <w:sz w:val="22"/>
                <w:szCs w:val="28"/>
              </w:rPr>
              <w:t>净资本</w:t>
            </w:r>
          </w:p>
        </w:tc>
        <w:tc>
          <w:tcPr>
            <w:tcW w:w="2330"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20</w:t>
            </w:r>
          </w:p>
        </w:tc>
        <w:tc>
          <w:tcPr>
            <w:tcW w:w="2275"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大</w:t>
            </w:r>
          </w:p>
        </w:tc>
      </w:tr>
    </w:tbl>
    <w:p w:rsidR="006F18AF" w:rsidRDefault="006F18AF" w:rsidP="006F18AF">
      <w:pPr>
        <w:pStyle w:val="a5"/>
        <w:ind w:left="980" w:firstLineChars="0" w:firstLine="0"/>
        <w:rPr>
          <w:rFonts w:eastAsia="仿宋_GB2312"/>
          <w:sz w:val="28"/>
          <w:szCs w:val="28"/>
        </w:rPr>
      </w:pPr>
      <w:r>
        <w:rPr>
          <w:rFonts w:eastAsia="仿宋_GB2312" w:hint="eastAsia"/>
          <w:sz w:val="28"/>
          <w:szCs w:val="28"/>
        </w:rPr>
        <w:t>参与人在各指标的得分相加为</w:t>
      </w:r>
      <w:r w:rsidRPr="00FF6958">
        <w:rPr>
          <w:rFonts w:eastAsia="仿宋_GB2312" w:hint="eastAsia"/>
          <w:b/>
          <w:sz w:val="28"/>
          <w:szCs w:val="28"/>
        </w:rPr>
        <w:t>年度财务总分</w:t>
      </w:r>
      <w:r>
        <w:rPr>
          <w:rFonts w:eastAsia="仿宋_GB2312" w:hint="eastAsia"/>
          <w:sz w:val="28"/>
          <w:szCs w:val="28"/>
        </w:rPr>
        <w:t>。</w:t>
      </w:r>
    </w:p>
    <w:p w:rsidR="006F18AF" w:rsidRDefault="006F18AF" w:rsidP="006F18AF">
      <w:pPr>
        <w:pStyle w:val="a5"/>
        <w:ind w:left="980" w:firstLineChars="0" w:firstLine="0"/>
        <w:rPr>
          <w:ins w:id="98" w:author="CN=王思齐/OU=结算管理部/OU=公司总部/O=ChinaClear" w:date="2017-11-07T16:10:00Z"/>
          <w:rFonts w:eastAsia="仿宋_GB2312"/>
          <w:sz w:val="28"/>
          <w:szCs w:val="28"/>
        </w:rPr>
      </w:pPr>
      <w:r>
        <w:rPr>
          <w:rFonts w:eastAsia="仿宋_GB2312" w:hint="eastAsia"/>
          <w:sz w:val="28"/>
          <w:szCs w:val="28"/>
        </w:rPr>
        <w:t>对各参与人</w:t>
      </w:r>
      <w:r w:rsidRPr="00FF6958">
        <w:rPr>
          <w:rFonts w:eastAsia="仿宋_GB2312" w:hint="eastAsia"/>
          <w:b/>
          <w:sz w:val="28"/>
          <w:szCs w:val="28"/>
        </w:rPr>
        <w:t>年度财务总分</w:t>
      </w:r>
      <w:r>
        <w:rPr>
          <w:rFonts w:eastAsia="仿宋_GB2312" w:hint="eastAsia"/>
          <w:sz w:val="28"/>
          <w:szCs w:val="28"/>
        </w:rPr>
        <w:t>进行排序，</w:t>
      </w:r>
      <w:r w:rsidRPr="00FF6958">
        <w:rPr>
          <w:rFonts w:eastAsia="仿宋_GB2312"/>
          <w:sz w:val="28"/>
          <w:szCs w:val="28"/>
        </w:rPr>
        <w:t>前</w:t>
      </w:r>
      <w:r w:rsidRPr="00FF6958">
        <w:rPr>
          <w:rFonts w:eastAsia="仿宋_GB2312"/>
          <w:sz w:val="28"/>
          <w:szCs w:val="28"/>
        </w:rPr>
        <w:t>30%</w:t>
      </w:r>
      <w:r w:rsidRPr="00FF6958">
        <w:rPr>
          <w:rFonts w:eastAsia="仿宋_GB2312"/>
          <w:sz w:val="28"/>
          <w:szCs w:val="28"/>
        </w:rPr>
        <w:t>得到</w:t>
      </w:r>
      <w:r>
        <w:rPr>
          <w:rFonts w:eastAsia="仿宋_GB2312" w:hint="eastAsia"/>
          <w:sz w:val="28"/>
          <w:szCs w:val="28"/>
        </w:rPr>
        <w:t>10</w:t>
      </w:r>
      <w:r w:rsidRPr="00FF6958">
        <w:rPr>
          <w:rFonts w:eastAsia="仿宋_GB2312"/>
          <w:sz w:val="28"/>
          <w:szCs w:val="28"/>
        </w:rPr>
        <w:t>分，中间</w:t>
      </w:r>
      <w:r w:rsidRPr="00FF6958">
        <w:rPr>
          <w:rFonts w:eastAsia="仿宋_GB2312"/>
          <w:sz w:val="28"/>
          <w:szCs w:val="28"/>
        </w:rPr>
        <w:t>50%</w:t>
      </w:r>
      <w:r w:rsidRPr="00FF6958">
        <w:rPr>
          <w:rFonts w:eastAsia="仿宋_GB2312"/>
          <w:sz w:val="28"/>
          <w:szCs w:val="28"/>
        </w:rPr>
        <w:t>得到</w:t>
      </w:r>
      <w:r>
        <w:rPr>
          <w:rFonts w:eastAsia="仿宋_GB2312"/>
          <w:sz w:val="28"/>
          <w:szCs w:val="28"/>
        </w:rPr>
        <w:t>7</w:t>
      </w:r>
      <w:r w:rsidRPr="00FF6958">
        <w:rPr>
          <w:rFonts w:eastAsia="仿宋_GB2312"/>
          <w:sz w:val="28"/>
          <w:szCs w:val="28"/>
        </w:rPr>
        <w:t>分，后</w:t>
      </w:r>
      <w:r w:rsidRPr="00FF6958">
        <w:rPr>
          <w:rFonts w:eastAsia="仿宋_GB2312"/>
          <w:sz w:val="28"/>
          <w:szCs w:val="28"/>
        </w:rPr>
        <w:t>20%</w:t>
      </w:r>
      <w:r w:rsidRPr="00FF6958">
        <w:rPr>
          <w:rFonts w:eastAsia="仿宋_GB2312"/>
          <w:sz w:val="28"/>
          <w:szCs w:val="28"/>
        </w:rPr>
        <w:t>得到</w:t>
      </w:r>
      <w:r>
        <w:rPr>
          <w:rFonts w:eastAsia="仿宋_GB2312"/>
          <w:sz w:val="28"/>
          <w:szCs w:val="28"/>
        </w:rPr>
        <w:t>5</w:t>
      </w:r>
      <w:r w:rsidRPr="00FF6958">
        <w:rPr>
          <w:rFonts w:eastAsia="仿宋_GB2312"/>
          <w:sz w:val="28"/>
          <w:szCs w:val="28"/>
        </w:rPr>
        <w:t>分。</w:t>
      </w:r>
    </w:p>
    <w:p w:rsidR="00EF318D" w:rsidRPr="00FF6958" w:rsidRDefault="00EF318D" w:rsidP="006F18AF">
      <w:pPr>
        <w:pStyle w:val="a5"/>
        <w:ind w:left="980" w:firstLineChars="0" w:firstLine="0"/>
        <w:rPr>
          <w:rFonts w:eastAsia="仿宋_GB2312"/>
          <w:sz w:val="28"/>
          <w:szCs w:val="28"/>
        </w:rPr>
      </w:pPr>
      <w:ins w:id="99" w:author="CN=王思齐/OU=结算管理部/OU=公司总部/O=ChinaClear" w:date="2017-11-07T16:10:00Z">
        <w:r>
          <w:rPr>
            <w:rFonts w:eastAsia="仿宋_GB2312" w:hint="eastAsia"/>
            <w:sz w:val="28"/>
            <w:szCs w:val="28"/>
          </w:rPr>
          <w:t>年度财务指标中，除营业收入取</w:t>
        </w:r>
        <w:r>
          <w:rPr>
            <w:rFonts w:eastAsia="仿宋_GB2312" w:hint="eastAsia"/>
            <w:sz w:val="28"/>
            <w:szCs w:val="28"/>
          </w:rPr>
          <w:t>12</w:t>
        </w:r>
        <w:r>
          <w:rPr>
            <w:rFonts w:eastAsia="仿宋_GB2312" w:hint="eastAsia"/>
            <w:sz w:val="28"/>
            <w:szCs w:val="28"/>
          </w:rPr>
          <w:t>个月</w:t>
        </w:r>
      </w:ins>
      <w:ins w:id="100" w:author="CN=王思齐/OU=结算管理部/OU=公司总部/O=ChinaClear" w:date="2017-11-07T16:11:00Z">
        <w:r>
          <w:rPr>
            <w:rFonts w:eastAsia="仿宋_GB2312" w:hint="eastAsia"/>
            <w:sz w:val="28"/>
            <w:szCs w:val="28"/>
          </w:rPr>
          <w:t>的月末总和以外，其余指标均取</w:t>
        </w:r>
        <w:r>
          <w:rPr>
            <w:rFonts w:eastAsia="仿宋_GB2312" w:hint="eastAsia"/>
            <w:sz w:val="28"/>
            <w:szCs w:val="28"/>
          </w:rPr>
          <w:t>12</w:t>
        </w:r>
        <w:r>
          <w:rPr>
            <w:rFonts w:eastAsia="仿宋_GB2312" w:hint="eastAsia"/>
            <w:sz w:val="28"/>
            <w:szCs w:val="28"/>
          </w:rPr>
          <w:t>个月的月末平均数。</w:t>
        </w:r>
      </w:ins>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20%</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0%</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0%</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手工上传：该指标一般不需要手工上传数据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结果输出：该指标会输出以结算参与人为单位，目标年份的参与人年度财务状况合成指标排位导致的加分情况。具体数值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101" w:name="_Toc475439733"/>
      <w:r w:rsidRPr="00FF6958">
        <w:rPr>
          <w:rFonts w:ascii="Times New Roman" w:eastAsia="仿宋_GB2312" w:hAnsi="Times New Roman"/>
        </w:rPr>
        <w:lastRenderedPageBreak/>
        <w:t>3.2.2.</w:t>
      </w:r>
      <w:proofErr w:type="gramStart"/>
      <w:r w:rsidRPr="00FF6958">
        <w:rPr>
          <w:rFonts w:ascii="Times New Roman" w:eastAsia="仿宋_GB2312" w:hAnsi="Times New Roman"/>
        </w:rPr>
        <w:t>1</w:t>
      </w:r>
      <w:r>
        <w:rPr>
          <w:rFonts w:ascii="Times New Roman" w:eastAsia="仿宋_GB2312" w:hAnsi="Times New Roman" w:hint="eastAsia"/>
        </w:rPr>
        <w:t>7</w:t>
      </w:r>
      <w:proofErr w:type="gramEnd"/>
      <w:r w:rsidRPr="00FF6958">
        <w:rPr>
          <w:rFonts w:ascii="Times New Roman" w:eastAsia="仿宋_GB2312" w:hAnsi="Times New Roman"/>
        </w:rPr>
        <w:t>年度</w:t>
      </w:r>
      <w:r>
        <w:rPr>
          <w:rFonts w:ascii="Times New Roman" w:eastAsia="仿宋_GB2312" w:hAnsi="Times New Roman" w:hint="eastAsia"/>
        </w:rPr>
        <w:t>行业资质</w:t>
      </w:r>
      <w:bookmarkEnd w:id="101"/>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输入数据：手工打分卡</w:t>
      </w:r>
    </w:p>
    <w:p w:rsidR="006F18AF"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Pr>
          <w:rFonts w:eastAsia="仿宋_GB2312" w:hint="eastAsia"/>
          <w:sz w:val="28"/>
          <w:szCs w:val="28"/>
        </w:rPr>
        <w:t>获得</w:t>
      </w:r>
      <w:r w:rsidRPr="00FF6958">
        <w:rPr>
          <w:rFonts w:eastAsia="仿宋_GB2312"/>
          <w:sz w:val="28"/>
          <w:szCs w:val="28"/>
        </w:rPr>
        <w:t>分数</w:t>
      </w:r>
      <w:r w:rsidRPr="00FF6958">
        <w:rPr>
          <w:rFonts w:eastAsia="仿宋_GB2312"/>
          <w:sz w:val="28"/>
          <w:szCs w:val="28"/>
        </w:rPr>
        <w:t>”</w:t>
      </w:r>
    </w:p>
    <w:p w:rsidR="006F18AF" w:rsidRDefault="006F18AF" w:rsidP="006F18AF">
      <w:pPr>
        <w:pStyle w:val="a5"/>
        <w:ind w:left="980" w:firstLineChars="0" w:firstLine="0"/>
        <w:rPr>
          <w:rFonts w:eastAsia="仿宋_GB2312"/>
          <w:sz w:val="28"/>
          <w:szCs w:val="28"/>
        </w:rPr>
      </w:pPr>
      <w:r>
        <w:rPr>
          <w:rFonts w:eastAsia="仿宋_GB2312" w:hint="eastAsia"/>
          <w:sz w:val="28"/>
          <w:szCs w:val="28"/>
        </w:rPr>
        <w:t>如自动抓取，按如下对应关系给出评分</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6"/>
        <w:gridCol w:w="2313"/>
        <w:gridCol w:w="2311"/>
      </w:tblGrid>
      <w:tr w:rsidR="006F18AF" w:rsidRPr="00366092" w:rsidTr="00884C4D">
        <w:tc>
          <w:tcPr>
            <w:tcW w:w="2656" w:type="dxa"/>
          </w:tcPr>
          <w:p w:rsidR="006F18AF" w:rsidRPr="00366092" w:rsidRDefault="006F18AF" w:rsidP="00884C4D">
            <w:pPr>
              <w:jc w:val="center"/>
              <w:rPr>
                <w:rFonts w:eastAsia="仿宋_GB2312"/>
                <w:sz w:val="22"/>
                <w:szCs w:val="28"/>
              </w:rPr>
            </w:pPr>
            <w:r w:rsidRPr="00366092">
              <w:rPr>
                <w:rFonts w:eastAsia="仿宋_GB2312" w:hint="eastAsia"/>
                <w:sz w:val="22"/>
                <w:szCs w:val="28"/>
              </w:rPr>
              <w:t>结算参与</w:t>
            </w:r>
            <w:proofErr w:type="gramStart"/>
            <w:r w:rsidRPr="00366092">
              <w:rPr>
                <w:rFonts w:eastAsia="仿宋_GB2312" w:hint="eastAsia"/>
                <w:sz w:val="22"/>
                <w:szCs w:val="28"/>
              </w:rPr>
              <w:t>人类型</w:t>
            </w:r>
            <w:proofErr w:type="gramEnd"/>
          </w:p>
        </w:tc>
        <w:tc>
          <w:tcPr>
            <w:tcW w:w="2313" w:type="dxa"/>
          </w:tcPr>
          <w:p w:rsidR="006F18AF" w:rsidRPr="00366092" w:rsidRDefault="006F18AF" w:rsidP="00884C4D">
            <w:pPr>
              <w:jc w:val="center"/>
              <w:rPr>
                <w:rFonts w:eastAsia="仿宋_GB2312"/>
                <w:sz w:val="22"/>
                <w:szCs w:val="28"/>
              </w:rPr>
            </w:pPr>
            <w:r w:rsidRPr="00366092">
              <w:rPr>
                <w:rFonts w:eastAsia="仿宋_GB2312" w:hint="eastAsia"/>
                <w:sz w:val="22"/>
                <w:szCs w:val="28"/>
              </w:rPr>
              <w:t>行业资质结果</w:t>
            </w:r>
          </w:p>
        </w:tc>
        <w:tc>
          <w:tcPr>
            <w:tcW w:w="2311" w:type="dxa"/>
          </w:tcPr>
          <w:p w:rsidR="006F18AF" w:rsidRPr="00366092" w:rsidRDefault="006F18AF" w:rsidP="00884C4D">
            <w:pPr>
              <w:jc w:val="center"/>
              <w:rPr>
                <w:rFonts w:eastAsia="仿宋_GB2312"/>
                <w:sz w:val="22"/>
                <w:szCs w:val="28"/>
              </w:rPr>
            </w:pPr>
            <w:r w:rsidRPr="00366092">
              <w:rPr>
                <w:rFonts w:eastAsia="仿宋_GB2312" w:hint="eastAsia"/>
                <w:sz w:val="22"/>
                <w:szCs w:val="28"/>
              </w:rPr>
              <w:t>行业资质分数</w:t>
            </w:r>
          </w:p>
        </w:tc>
      </w:tr>
      <w:tr w:rsidR="006F18AF" w:rsidRPr="00366092" w:rsidTr="00884C4D">
        <w:tc>
          <w:tcPr>
            <w:tcW w:w="2656" w:type="dxa"/>
            <w:vMerge w:val="restart"/>
            <w:vAlign w:val="center"/>
          </w:tcPr>
          <w:p w:rsidR="006F18AF" w:rsidRPr="00366092" w:rsidRDefault="006F18AF" w:rsidP="00884C4D">
            <w:pPr>
              <w:jc w:val="center"/>
              <w:rPr>
                <w:rFonts w:eastAsia="仿宋_GB2312"/>
                <w:sz w:val="22"/>
                <w:szCs w:val="28"/>
              </w:rPr>
            </w:pPr>
            <w:r w:rsidRPr="00366092">
              <w:rPr>
                <w:rFonts w:eastAsia="仿宋_GB2312" w:hint="eastAsia"/>
                <w:sz w:val="22"/>
                <w:szCs w:val="28"/>
              </w:rPr>
              <w:t>证券公司类结算参与人</w:t>
            </w:r>
          </w:p>
        </w:tc>
        <w:tc>
          <w:tcPr>
            <w:tcW w:w="2313" w:type="dxa"/>
          </w:tcPr>
          <w:p w:rsidR="006F18AF" w:rsidRPr="00366092" w:rsidRDefault="006F18AF" w:rsidP="00884C4D">
            <w:pPr>
              <w:jc w:val="center"/>
              <w:rPr>
                <w:rFonts w:eastAsia="仿宋_GB2312"/>
                <w:b/>
                <w:sz w:val="22"/>
                <w:szCs w:val="28"/>
              </w:rPr>
            </w:pPr>
            <w:r w:rsidRPr="00366092">
              <w:rPr>
                <w:rFonts w:eastAsia="仿宋_GB2312" w:hint="eastAsia"/>
                <w:b/>
                <w:sz w:val="22"/>
                <w:szCs w:val="28"/>
              </w:rPr>
              <w:t>AAA</w:t>
            </w:r>
          </w:p>
        </w:tc>
        <w:tc>
          <w:tcPr>
            <w:tcW w:w="2311" w:type="dxa"/>
          </w:tcPr>
          <w:p w:rsidR="006F18AF" w:rsidRPr="00366092" w:rsidRDefault="006F18AF" w:rsidP="00884C4D">
            <w:pPr>
              <w:jc w:val="center"/>
              <w:rPr>
                <w:rFonts w:eastAsia="仿宋_GB2312"/>
                <w:b/>
                <w:sz w:val="22"/>
                <w:szCs w:val="28"/>
              </w:rPr>
            </w:pPr>
            <w:r w:rsidRPr="00366092">
              <w:rPr>
                <w:rFonts w:eastAsia="仿宋_GB2312" w:hint="eastAsia"/>
                <w:b/>
                <w:sz w:val="22"/>
                <w:szCs w:val="28"/>
              </w:rPr>
              <w:t>15</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AA</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12</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A</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10</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BBB</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7</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BB</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6</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B</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5</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CCC</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3</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CC</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2</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C</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1</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D</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-40</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E</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-40</w:t>
            </w:r>
          </w:p>
        </w:tc>
      </w:tr>
      <w:tr w:rsidR="006F18AF" w:rsidRPr="00366092" w:rsidTr="00884C4D">
        <w:tc>
          <w:tcPr>
            <w:tcW w:w="2656" w:type="dxa"/>
            <w:vMerge w:val="restart"/>
            <w:vAlign w:val="center"/>
          </w:tcPr>
          <w:p w:rsidR="006F18AF" w:rsidRPr="00366092" w:rsidRDefault="006F18AF" w:rsidP="00884C4D">
            <w:pPr>
              <w:jc w:val="center"/>
              <w:rPr>
                <w:rFonts w:eastAsia="仿宋_GB2312"/>
                <w:sz w:val="22"/>
                <w:szCs w:val="28"/>
              </w:rPr>
            </w:pPr>
            <w:r w:rsidRPr="00366092">
              <w:rPr>
                <w:rFonts w:eastAsia="仿宋_GB2312" w:hint="eastAsia"/>
                <w:sz w:val="22"/>
                <w:szCs w:val="28"/>
              </w:rPr>
              <w:t>银行类结算参与人</w:t>
            </w: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第</w:t>
            </w:r>
            <w:r w:rsidRPr="00366092">
              <w:rPr>
                <w:rFonts w:ascii="Times New Roman" w:hAnsi="Times New Roman" w:cs="Times New Roman" w:hint="eastAsia"/>
                <w:b/>
                <w:sz w:val="23"/>
                <w:szCs w:val="23"/>
              </w:rPr>
              <w:t>1-5</w:t>
            </w:r>
            <w:r w:rsidRPr="00366092">
              <w:rPr>
                <w:rFonts w:ascii="Times New Roman" w:hAnsi="Times New Roman" w:cs="Times New Roman" w:hint="eastAsia"/>
                <w:b/>
                <w:sz w:val="23"/>
                <w:szCs w:val="23"/>
              </w:rPr>
              <w:t>名</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10</w:t>
            </w:r>
          </w:p>
        </w:tc>
      </w:tr>
      <w:tr w:rsidR="006F18AF" w:rsidRPr="00366092" w:rsidTr="00884C4D">
        <w:tc>
          <w:tcPr>
            <w:tcW w:w="2656" w:type="dxa"/>
            <w:vMerge/>
          </w:tcPr>
          <w:p w:rsidR="006F18AF" w:rsidRPr="00366092" w:rsidRDefault="006F18AF" w:rsidP="00884C4D">
            <w:pPr>
              <w:jc w:val="center"/>
              <w:rPr>
                <w:rFonts w:eastAsia="仿宋_GB2312"/>
                <w:sz w:val="22"/>
                <w:szCs w:val="28"/>
              </w:rPr>
            </w:pPr>
          </w:p>
        </w:tc>
        <w:tc>
          <w:tcPr>
            <w:tcW w:w="2313"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第</w:t>
            </w:r>
            <w:r w:rsidRPr="00366092">
              <w:rPr>
                <w:rFonts w:ascii="Times New Roman" w:hAnsi="Times New Roman" w:cs="Times New Roman" w:hint="eastAsia"/>
                <w:b/>
                <w:sz w:val="23"/>
                <w:szCs w:val="23"/>
              </w:rPr>
              <w:t>6-15</w:t>
            </w:r>
            <w:r w:rsidRPr="00366092">
              <w:rPr>
                <w:rFonts w:ascii="Times New Roman" w:hAnsi="Times New Roman" w:cs="Times New Roman" w:hint="eastAsia"/>
                <w:b/>
                <w:sz w:val="23"/>
                <w:szCs w:val="23"/>
              </w:rPr>
              <w:t>名</w:t>
            </w:r>
          </w:p>
        </w:tc>
        <w:tc>
          <w:tcPr>
            <w:tcW w:w="2311"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5</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指标权重：默认权重为</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hint="eastAsia"/>
                <w:b/>
                <w:sz w:val="22"/>
                <w:szCs w:val="28"/>
              </w:rPr>
              <w:t>50</w:t>
            </w:r>
            <w:r w:rsidRPr="00366092">
              <w:rPr>
                <w:rFonts w:eastAsia="仿宋_GB2312"/>
                <w:b/>
                <w:sz w:val="22"/>
                <w:szCs w:val="28"/>
              </w:rPr>
              <w:t>%</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6</w:t>
            </w:r>
            <w:r w:rsidRPr="00366092">
              <w:rPr>
                <w:rFonts w:ascii="Times New Roman" w:hAnsi="Times New Roman" w:cs="Times New Roman" w:hint="eastAsia"/>
                <w:b/>
                <w:sz w:val="23"/>
                <w:szCs w:val="23"/>
              </w:rPr>
              <w:t>0</w:t>
            </w:r>
            <w:r w:rsidRPr="00366092">
              <w:rPr>
                <w:rFonts w:ascii="Times New Roman" w:hAnsi="Times New Roman" w:cs="Times New Roman"/>
                <w:b/>
                <w:sz w:val="23"/>
                <w:szCs w:val="23"/>
              </w:rPr>
              <w:t>%</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hint="eastAsia"/>
                <w:b/>
                <w:sz w:val="23"/>
                <w:szCs w:val="23"/>
              </w:rPr>
              <w:t>0</w:t>
            </w:r>
            <w:r w:rsidRPr="00366092">
              <w:rPr>
                <w:rFonts w:ascii="Times New Roman" w:hAnsi="Times New Roman" w:cs="Times New Roman"/>
                <w:b/>
                <w:sz w:val="23"/>
                <w:szCs w:val="23"/>
              </w:rPr>
              <w:t>%</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jc w:val="left"/>
        <w:rPr>
          <w:rFonts w:eastAsia="仿宋_GB2312"/>
          <w:sz w:val="28"/>
          <w:szCs w:val="28"/>
        </w:rPr>
      </w:pPr>
      <w:r w:rsidRPr="00FF6958">
        <w:rPr>
          <w:rFonts w:eastAsia="仿宋_GB2312"/>
          <w:sz w:val="28"/>
          <w:szCs w:val="28"/>
        </w:rPr>
        <w:t>结果输出：该指标会输出以结算参与人为单位，目标</w:t>
      </w:r>
      <w:r>
        <w:rPr>
          <w:rFonts w:eastAsia="仿宋_GB2312" w:hint="eastAsia"/>
          <w:sz w:val="28"/>
          <w:szCs w:val="28"/>
        </w:rPr>
        <w:t>年份</w:t>
      </w:r>
      <w:r w:rsidRPr="00FF6958">
        <w:rPr>
          <w:rFonts w:eastAsia="仿宋_GB2312"/>
          <w:sz w:val="28"/>
          <w:szCs w:val="28"/>
        </w:rPr>
        <w:t>的</w:t>
      </w:r>
      <w:r w:rsidRPr="00B10413">
        <w:rPr>
          <w:rFonts w:eastAsia="仿宋_GB2312" w:hint="eastAsia"/>
          <w:sz w:val="28"/>
          <w:szCs w:val="28"/>
        </w:rPr>
        <w:t>行业资质</w:t>
      </w:r>
      <w:r w:rsidRPr="00FF6958">
        <w:rPr>
          <w:rFonts w:eastAsia="仿宋_GB2312"/>
          <w:sz w:val="28"/>
          <w:szCs w:val="28"/>
        </w:rPr>
        <w:t>的</w:t>
      </w:r>
      <w:r>
        <w:rPr>
          <w:rFonts w:eastAsia="仿宋_GB2312" w:hint="eastAsia"/>
          <w:sz w:val="28"/>
          <w:szCs w:val="28"/>
        </w:rPr>
        <w:t>得分</w:t>
      </w:r>
      <w:r w:rsidRPr="00FF6958">
        <w:rPr>
          <w:rFonts w:eastAsia="仿宋_GB2312"/>
          <w:sz w:val="28"/>
          <w:szCs w:val="28"/>
        </w:rPr>
        <w:t>情况。具体数值</w:t>
      </w:r>
      <w:r>
        <w:rPr>
          <w:rFonts w:eastAsia="仿宋_GB2312" w:hint="eastAsia"/>
          <w:sz w:val="28"/>
          <w:szCs w:val="28"/>
        </w:rPr>
        <w:t xml:space="preserve"> </w:t>
      </w:r>
      <w:r w:rsidRPr="00FF6958">
        <w:rPr>
          <w:rFonts w:eastAsia="仿宋_GB2312"/>
          <w:sz w:val="28"/>
          <w:szCs w:val="28"/>
        </w:rPr>
        <w:t>=</w:t>
      </w:r>
      <w:r>
        <w:rPr>
          <w:rFonts w:eastAsia="仿宋_GB2312" w:hint="eastAsia"/>
          <w:sz w:val="28"/>
          <w:szCs w:val="28"/>
        </w:rPr>
        <w:t xml:space="preserve"> </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102" w:name="_Toc475439734"/>
      <w:r w:rsidRPr="00FF6958">
        <w:rPr>
          <w:rFonts w:ascii="Times New Roman" w:eastAsia="仿宋_GB2312" w:hAnsi="Times New Roman"/>
        </w:rPr>
        <w:t>3.2.</w:t>
      </w:r>
      <w:r>
        <w:rPr>
          <w:rFonts w:ascii="Times New Roman" w:eastAsia="仿宋_GB2312" w:hAnsi="Times New Roman" w:hint="eastAsia"/>
        </w:rPr>
        <w:t>2</w:t>
      </w:r>
      <w:r w:rsidRPr="00FF6958">
        <w:rPr>
          <w:rFonts w:ascii="Times New Roman" w:eastAsia="仿宋_GB2312" w:hAnsi="Times New Roman"/>
        </w:rPr>
        <w:t>.</w:t>
      </w:r>
      <w:proofErr w:type="gramStart"/>
      <w:r w:rsidRPr="00FF6958">
        <w:rPr>
          <w:rFonts w:ascii="Times New Roman" w:eastAsia="仿宋_GB2312" w:hAnsi="Times New Roman"/>
        </w:rPr>
        <w:t>1</w:t>
      </w:r>
      <w:r>
        <w:rPr>
          <w:rFonts w:ascii="Times New Roman" w:eastAsia="仿宋_GB2312" w:hAnsi="Times New Roman" w:hint="eastAsia"/>
        </w:rPr>
        <w:t>8</w:t>
      </w:r>
      <w:proofErr w:type="gramEnd"/>
      <w:r>
        <w:rPr>
          <w:rFonts w:ascii="Times New Roman" w:eastAsia="仿宋_GB2312" w:hAnsi="Times New Roman" w:hint="eastAsia"/>
        </w:rPr>
        <w:t>年</w:t>
      </w:r>
      <w:r w:rsidRPr="00FF6958">
        <w:rPr>
          <w:rFonts w:ascii="Times New Roman" w:eastAsia="仿宋_GB2312" w:hAnsi="Times New Roman"/>
        </w:rPr>
        <w:t>度</w:t>
      </w:r>
      <w:r>
        <w:rPr>
          <w:rFonts w:ascii="Times New Roman" w:eastAsia="仿宋_GB2312" w:hAnsi="Times New Roman" w:hint="eastAsia"/>
        </w:rPr>
        <w:t>其他</w:t>
      </w:r>
      <w:r w:rsidRPr="00FF6958">
        <w:rPr>
          <w:rFonts w:ascii="Times New Roman" w:eastAsia="仿宋_GB2312" w:hAnsi="Times New Roman"/>
        </w:rPr>
        <w:t>指标</w:t>
      </w:r>
      <w:bookmarkEnd w:id="102"/>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输入数据来源：手工输入</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lastRenderedPageBreak/>
        <w:t>输入数据：手工打分卡</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计算公式：直接读取手工</w:t>
      </w:r>
      <w:proofErr w:type="gramStart"/>
      <w:r w:rsidRPr="00FF6958">
        <w:rPr>
          <w:rFonts w:eastAsia="仿宋_GB2312"/>
          <w:sz w:val="28"/>
          <w:szCs w:val="28"/>
        </w:rPr>
        <w:t>打分卡</w:t>
      </w:r>
      <w:proofErr w:type="gramEnd"/>
      <w:r w:rsidRPr="00FF6958">
        <w:rPr>
          <w:rFonts w:eastAsia="仿宋_GB2312"/>
          <w:sz w:val="28"/>
          <w:szCs w:val="28"/>
        </w:rPr>
        <w:t>的</w:t>
      </w:r>
      <w:r w:rsidRPr="00FF6958">
        <w:rPr>
          <w:rFonts w:eastAsia="仿宋_GB2312"/>
          <w:sz w:val="28"/>
          <w:szCs w:val="28"/>
        </w:rPr>
        <w:t>“</w:t>
      </w:r>
      <w:r w:rsidRPr="00FF6958">
        <w:rPr>
          <w:rFonts w:eastAsia="仿宋_GB2312"/>
          <w:sz w:val="28"/>
          <w:szCs w:val="28"/>
        </w:rPr>
        <w:t>扣除分数</w:t>
      </w:r>
      <w:r w:rsidRPr="00FF6958">
        <w:rPr>
          <w:rFonts w:eastAsia="仿宋_GB2312"/>
          <w:sz w:val="28"/>
          <w:szCs w:val="28"/>
        </w:rPr>
        <w:t>”</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指标权重：</w:t>
      </w:r>
      <w:r>
        <w:rPr>
          <w:rFonts w:eastAsia="仿宋_GB2312" w:hint="eastAsia"/>
          <w:sz w:val="28"/>
          <w:szCs w:val="28"/>
        </w:rPr>
        <w:t>手工输入</w:t>
      </w:r>
      <w:r w:rsidRPr="00FF6958">
        <w:rPr>
          <w:rFonts w:eastAsia="仿宋_GB2312"/>
          <w:sz w:val="28"/>
          <w:szCs w:val="28"/>
        </w:rPr>
        <w:t>权重</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552"/>
      </w:tblGrid>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结算参与人类别</w:t>
            </w:r>
          </w:p>
        </w:tc>
        <w:tc>
          <w:tcPr>
            <w:tcW w:w="2552" w:type="dxa"/>
          </w:tcPr>
          <w:p w:rsidR="006F18AF" w:rsidRPr="00366092" w:rsidRDefault="006F18AF" w:rsidP="00884C4D">
            <w:pPr>
              <w:jc w:val="center"/>
              <w:rPr>
                <w:rFonts w:eastAsia="仿宋_GB2312"/>
                <w:sz w:val="22"/>
                <w:szCs w:val="28"/>
              </w:rPr>
            </w:pPr>
            <w:r w:rsidRPr="00366092">
              <w:rPr>
                <w:rFonts w:eastAsia="仿宋_GB2312"/>
                <w:sz w:val="22"/>
                <w:szCs w:val="28"/>
              </w:rPr>
              <w:t>相应权重</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证券公司类结算参与人</w:t>
            </w:r>
          </w:p>
        </w:tc>
        <w:tc>
          <w:tcPr>
            <w:tcW w:w="2552" w:type="dxa"/>
          </w:tcPr>
          <w:p w:rsidR="006F18AF" w:rsidRPr="00366092" w:rsidRDefault="006F18AF" w:rsidP="00884C4D">
            <w:pPr>
              <w:jc w:val="center"/>
              <w:rPr>
                <w:rFonts w:eastAsia="仿宋_GB2312"/>
                <w:b/>
                <w:sz w:val="22"/>
                <w:szCs w:val="28"/>
              </w:rPr>
            </w:pPr>
            <w:r w:rsidRPr="00366092">
              <w:rPr>
                <w:rFonts w:eastAsia="仿宋_GB2312"/>
                <w:b/>
                <w:sz w:val="22"/>
                <w:szCs w:val="28"/>
              </w:rPr>
              <w:t>%</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银行类结算参与人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w:t>
            </w:r>
          </w:p>
        </w:tc>
      </w:tr>
      <w:tr w:rsidR="006F18AF" w:rsidRPr="00366092" w:rsidTr="00884C4D">
        <w:tc>
          <w:tcPr>
            <w:tcW w:w="2977" w:type="dxa"/>
          </w:tcPr>
          <w:p w:rsidR="006F18AF" w:rsidRPr="00366092" w:rsidRDefault="006F18AF" w:rsidP="00884C4D">
            <w:pPr>
              <w:jc w:val="center"/>
              <w:rPr>
                <w:rFonts w:eastAsia="仿宋_GB2312"/>
                <w:sz w:val="22"/>
                <w:szCs w:val="28"/>
              </w:rPr>
            </w:pPr>
            <w:r w:rsidRPr="00366092">
              <w:rPr>
                <w:rFonts w:eastAsia="仿宋_GB2312"/>
                <w:sz w:val="22"/>
                <w:szCs w:val="28"/>
              </w:rPr>
              <w:t>其他类结算参与人</w:t>
            </w:r>
          </w:p>
        </w:tc>
        <w:tc>
          <w:tcPr>
            <w:tcW w:w="2552" w:type="dxa"/>
          </w:tcPr>
          <w:p w:rsidR="006F18AF" w:rsidRPr="00366092" w:rsidRDefault="006F18AF" w:rsidP="00884C4D">
            <w:pPr>
              <w:pStyle w:val="Default"/>
              <w:jc w:val="center"/>
              <w:rPr>
                <w:rFonts w:ascii="Times New Roman" w:hAnsi="Times New Roman" w:cs="Times New Roman"/>
                <w:b/>
                <w:sz w:val="23"/>
                <w:szCs w:val="23"/>
              </w:rPr>
            </w:pPr>
            <w:r w:rsidRPr="00366092">
              <w:rPr>
                <w:rFonts w:ascii="Times New Roman" w:hAnsi="Times New Roman" w:cs="Times New Roman"/>
                <w:b/>
                <w:sz w:val="23"/>
                <w:szCs w:val="23"/>
              </w:rPr>
              <w:t>%</w:t>
            </w:r>
          </w:p>
        </w:tc>
      </w:tr>
    </w:tbl>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手工上传：该指标需要手工上传数据</w:t>
      </w:r>
    </w:p>
    <w:p w:rsidR="006F18AF" w:rsidRPr="00FF6958" w:rsidRDefault="006F18AF" w:rsidP="006F18AF">
      <w:pPr>
        <w:pStyle w:val="a5"/>
        <w:numPr>
          <w:ilvl w:val="0"/>
          <w:numId w:val="3"/>
        </w:numPr>
        <w:ind w:firstLineChars="0"/>
        <w:rPr>
          <w:rFonts w:eastAsia="仿宋_GB2312"/>
          <w:sz w:val="28"/>
          <w:szCs w:val="28"/>
        </w:rPr>
      </w:pPr>
      <w:r w:rsidRPr="00FF6958">
        <w:rPr>
          <w:rFonts w:eastAsia="仿宋_GB2312"/>
          <w:sz w:val="28"/>
          <w:szCs w:val="28"/>
        </w:rPr>
        <w:t>结果输出：该指标会输出以结算参与人为单位，目标</w:t>
      </w:r>
      <w:r>
        <w:rPr>
          <w:rFonts w:eastAsia="仿宋_GB2312" w:hint="eastAsia"/>
          <w:sz w:val="28"/>
          <w:szCs w:val="28"/>
        </w:rPr>
        <w:t>年份</w:t>
      </w:r>
      <w:r w:rsidRPr="00FF6958">
        <w:rPr>
          <w:rFonts w:eastAsia="仿宋_GB2312"/>
          <w:sz w:val="28"/>
          <w:szCs w:val="28"/>
        </w:rPr>
        <w:t>的</w:t>
      </w:r>
      <w:r>
        <w:rPr>
          <w:rFonts w:eastAsia="仿宋_GB2312" w:hint="eastAsia"/>
          <w:sz w:val="28"/>
          <w:szCs w:val="28"/>
        </w:rPr>
        <w:t>其他事项、突发事项</w:t>
      </w:r>
      <w:r w:rsidRPr="00FF6958">
        <w:rPr>
          <w:rFonts w:eastAsia="仿宋_GB2312"/>
          <w:sz w:val="28"/>
          <w:szCs w:val="28"/>
        </w:rPr>
        <w:t>的</w:t>
      </w:r>
      <w:r>
        <w:rPr>
          <w:rFonts w:eastAsia="仿宋_GB2312" w:hint="eastAsia"/>
          <w:sz w:val="28"/>
          <w:szCs w:val="28"/>
        </w:rPr>
        <w:t>分数加减</w:t>
      </w:r>
      <w:r w:rsidRPr="00FF6958">
        <w:rPr>
          <w:rFonts w:eastAsia="仿宋_GB2312"/>
          <w:sz w:val="28"/>
          <w:szCs w:val="28"/>
        </w:rPr>
        <w:t>情况。具体数值</w:t>
      </w:r>
      <w:r w:rsidRPr="00FF6958">
        <w:rPr>
          <w:rFonts w:eastAsia="仿宋_GB2312"/>
          <w:sz w:val="28"/>
          <w:szCs w:val="28"/>
        </w:rPr>
        <w:t>=</w:t>
      </w:r>
      <w:r w:rsidRPr="00FF6958">
        <w:rPr>
          <w:rFonts w:eastAsia="仿宋_GB2312"/>
          <w:sz w:val="28"/>
          <w:szCs w:val="28"/>
        </w:rPr>
        <w:t>计算公式结果</w:t>
      </w:r>
      <w:r w:rsidRPr="00FF6958">
        <w:rPr>
          <w:rFonts w:eastAsia="仿宋_GB2312"/>
          <w:sz w:val="28"/>
          <w:szCs w:val="28"/>
        </w:rPr>
        <w:t>*</w:t>
      </w:r>
      <w:r w:rsidRPr="00FF6958">
        <w:rPr>
          <w:rFonts w:eastAsia="仿宋_GB2312"/>
          <w:sz w:val="28"/>
          <w:szCs w:val="28"/>
        </w:rPr>
        <w:t>指标权重。</w:t>
      </w:r>
    </w:p>
    <w:p w:rsidR="006F18AF" w:rsidRPr="00D46313" w:rsidRDefault="006F18AF" w:rsidP="006F18AF">
      <w:pPr>
        <w:rPr>
          <w:rFonts w:eastAsia="仿宋_GB2312"/>
        </w:rPr>
      </w:pPr>
    </w:p>
    <w:p w:rsidR="006F18AF" w:rsidRPr="00FF6958" w:rsidRDefault="006F18AF" w:rsidP="006F18AF">
      <w:pPr>
        <w:pStyle w:val="4"/>
        <w:spacing w:line="240" w:lineRule="auto"/>
        <w:rPr>
          <w:rFonts w:ascii="Times New Roman" w:eastAsia="仿宋_GB2312" w:hAnsi="Times New Roman"/>
        </w:rPr>
      </w:pPr>
      <w:bookmarkStart w:id="103" w:name="_Toc475439735"/>
      <w:r>
        <w:rPr>
          <w:rFonts w:ascii="Times New Roman" w:eastAsia="仿宋_GB2312" w:hAnsi="Times New Roman"/>
        </w:rPr>
        <w:t>3.2.2.</w:t>
      </w:r>
      <w:proofErr w:type="gramStart"/>
      <w:r>
        <w:rPr>
          <w:rFonts w:ascii="Times New Roman" w:eastAsia="仿宋_GB2312" w:hAnsi="Times New Roman"/>
        </w:rPr>
        <w:t>1</w:t>
      </w:r>
      <w:r>
        <w:rPr>
          <w:rFonts w:ascii="Times New Roman" w:eastAsia="仿宋_GB2312" w:hAnsi="Times New Roman" w:hint="eastAsia"/>
        </w:rPr>
        <w:t>9</w:t>
      </w:r>
      <w:proofErr w:type="gramEnd"/>
      <w:r>
        <w:rPr>
          <w:rFonts w:ascii="Times New Roman" w:eastAsia="仿宋_GB2312" w:hAnsi="Times New Roman" w:hint="eastAsia"/>
        </w:rPr>
        <w:t>年度</w:t>
      </w:r>
      <w:r w:rsidRPr="00FF6958">
        <w:rPr>
          <w:rFonts w:ascii="Times New Roman" w:eastAsia="仿宋_GB2312" w:hAnsi="Times New Roman"/>
        </w:rPr>
        <w:t>综合评价输入结果</w:t>
      </w:r>
      <w:bookmarkEnd w:id="103"/>
    </w:p>
    <w:p w:rsidR="006F18AF" w:rsidRPr="00FF6958" w:rsidRDefault="006F18AF" w:rsidP="006F18AF">
      <w:pPr>
        <w:ind w:firstLineChars="200" w:firstLine="560"/>
        <w:rPr>
          <w:rFonts w:eastAsia="仿宋_GB2312"/>
          <w:sz w:val="28"/>
          <w:szCs w:val="28"/>
        </w:rPr>
      </w:pPr>
      <w:r>
        <w:rPr>
          <w:rFonts w:eastAsia="仿宋_GB2312" w:hint="eastAsia"/>
          <w:sz w:val="28"/>
          <w:szCs w:val="28"/>
        </w:rPr>
        <w:t>界面中应有</w:t>
      </w:r>
      <w:proofErr w:type="gramStart"/>
      <w:r>
        <w:rPr>
          <w:rFonts w:eastAsia="仿宋_GB2312" w:hint="eastAsia"/>
          <w:sz w:val="28"/>
          <w:szCs w:val="28"/>
        </w:rPr>
        <w:t>一</w:t>
      </w:r>
      <w:proofErr w:type="gramEnd"/>
      <w:r>
        <w:rPr>
          <w:rFonts w:eastAsia="仿宋_GB2312" w:hint="eastAsia"/>
          <w:sz w:val="28"/>
          <w:szCs w:val="28"/>
        </w:rPr>
        <w:t>“计算”按钮。在单击计算后，应根据上传数据计算当月</w:t>
      </w:r>
      <w:r>
        <w:rPr>
          <w:rFonts w:eastAsia="仿宋_GB2312"/>
          <w:sz w:val="28"/>
          <w:szCs w:val="28"/>
        </w:rPr>
        <w:t>结算参与人</w:t>
      </w:r>
      <w:r>
        <w:rPr>
          <w:rFonts w:eastAsia="仿宋_GB2312" w:hint="eastAsia"/>
          <w:sz w:val="28"/>
          <w:szCs w:val="28"/>
        </w:rPr>
        <w:t>年</w:t>
      </w:r>
      <w:r w:rsidRPr="00FF6958">
        <w:rPr>
          <w:rFonts w:eastAsia="仿宋_GB2312"/>
          <w:sz w:val="28"/>
          <w:szCs w:val="28"/>
        </w:rPr>
        <w:t>度综合评价结果</w:t>
      </w:r>
      <w:r>
        <w:rPr>
          <w:rFonts w:eastAsia="仿宋_GB2312" w:hint="eastAsia"/>
          <w:sz w:val="28"/>
          <w:szCs w:val="28"/>
        </w:rPr>
        <w:t>。该</w:t>
      </w:r>
      <w:r w:rsidRPr="00FF6958">
        <w:rPr>
          <w:rFonts w:eastAsia="仿宋_GB2312"/>
          <w:sz w:val="28"/>
          <w:szCs w:val="28"/>
        </w:rPr>
        <w:t>结果</w:t>
      </w:r>
      <w:r>
        <w:rPr>
          <w:rFonts w:eastAsia="仿宋_GB2312" w:hint="eastAsia"/>
          <w:sz w:val="28"/>
          <w:szCs w:val="28"/>
        </w:rPr>
        <w:t>=3.2.2.2</w:t>
      </w:r>
      <w:r>
        <w:rPr>
          <w:rFonts w:eastAsia="仿宋_GB2312" w:hint="eastAsia"/>
          <w:sz w:val="28"/>
          <w:szCs w:val="28"/>
        </w:rPr>
        <w:t>至</w:t>
      </w:r>
      <w:r>
        <w:rPr>
          <w:rFonts w:eastAsia="仿宋_GB2312" w:hint="eastAsia"/>
          <w:sz w:val="28"/>
          <w:szCs w:val="28"/>
        </w:rPr>
        <w:t>3.2.2.18</w:t>
      </w:r>
      <w:r>
        <w:rPr>
          <w:rFonts w:eastAsia="仿宋_GB2312" w:hint="eastAsia"/>
          <w:sz w:val="28"/>
          <w:szCs w:val="28"/>
        </w:rPr>
        <w:t>这十五项中所有结果输出之和</w:t>
      </w:r>
      <w:r>
        <w:rPr>
          <w:rFonts w:eastAsia="仿宋_GB2312" w:hint="eastAsia"/>
          <w:sz w:val="28"/>
          <w:szCs w:val="28"/>
        </w:rPr>
        <w:t xml:space="preserve"> + 100</w:t>
      </w:r>
      <w:r>
        <w:rPr>
          <w:rFonts w:eastAsia="仿宋_GB2312" w:hint="eastAsia"/>
          <w:sz w:val="28"/>
          <w:szCs w:val="28"/>
        </w:rPr>
        <w:t>。</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结果输出应为一张汇总表，以结算参与人代码为识别符，包括年度、结算参与人名称、</w:t>
      </w:r>
      <w:r>
        <w:rPr>
          <w:rFonts w:eastAsia="仿宋_GB2312" w:hint="eastAsia"/>
          <w:sz w:val="28"/>
          <w:szCs w:val="28"/>
        </w:rPr>
        <w:t>年度</w:t>
      </w:r>
      <w:r w:rsidRPr="00FF6958">
        <w:rPr>
          <w:rFonts w:eastAsia="仿宋_GB2312"/>
          <w:sz w:val="28"/>
          <w:szCs w:val="28"/>
        </w:rPr>
        <w:t>综合评价分数</w:t>
      </w:r>
      <w:r>
        <w:rPr>
          <w:rFonts w:eastAsia="仿宋_GB2312" w:hint="eastAsia"/>
          <w:sz w:val="28"/>
          <w:szCs w:val="28"/>
        </w:rPr>
        <w:t>、年度</w:t>
      </w:r>
      <w:r w:rsidRPr="00FF6958">
        <w:rPr>
          <w:rFonts w:eastAsia="仿宋_GB2312"/>
          <w:sz w:val="28"/>
          <w:szCs w:val="28"/>
        </w:rPr>
        <w:t>综合评价</w:t>
      </w:r>
      <w:r>
        <w:rPr>
          <w:rFonts w:eastAsia="仿宋_GB2312" w:hint="eastAsia"/>
          <w:sz w:val="28"/>
          <w:szCs w:val="28"/>
        </w:rPr>
        <w:t>排名</w:t>
      </w:r>
      <w:r w:rsidRPr="00FF6958">
        <w:rPr>
          <w:rFonts w:eastAsia="仿宋_GB2312"/>
          <w:sz w:val="28"/>
          <w:szCs w:val="28"/>
        </w:rPr>
        <w:t>。具体的输出信息详见</w:t>
      </w:r>
      <w:r>
        <w:rPr>
          <w:rFonts w:eastAsia="仿宋_GB2312"/>
          <w:sz w:val="28"/>
          <w:szCs w:val="28"/>
        </w:rPr>
        <w:t>3.2.</w:t>
      </w:r>
      <w:r>
        <w:rPr>
          <w:rFonts w:eastAsia="仿宋_GB2312" w:hint="eastAsia"/>
          <w:sz w:val="28"/>
          <w:szCs w:val="28"/>
        </w:rPr>
        <w:t>4</w:t>
      </w:r>
      <w:r w:rsidRPr="00FF6958">
        <w:rPr>
          <w:rFonts w:eastAsia="仿宋_GB2312"/>
          <w:sz w:val="28"/>
          <w:szCs w:val="28"/>
        </w:rPr>
        <w:t>（</w:t>
      </w:r>
      <w:r>
        <w:rPr>
          <w:rFonts w:eastAsia="仿宋_GB2312" w:hint="eastAsia"/>
          <w:sz w:val="28"/>
          <w:szCs w:val="28"/>
        </w:rPr>
        <w:t>年度</w:t>
      </w:r>
      <w:r w:rsidRPr="00FF6958">
        <w:rPr>
          <w:rFonts w:eastAsia="仿宋_GB2312"/>
          <w:sz w:val="28"/>
          <w:szCs w:val="28"/>
        </w:rPr>
        <w:t>综合评价输出）。</w:t>
      </w:r>
    </w:p>
    <w:p w:rsidR="006F18AF" w:rsidRPr="00B825B9" w:rsidRDefault="006F18AF" w:rsidP="006F18AF">
      <w:pPr>
        <w:rPr>
          <w:rFonts w:eastAsia="仿宋_GB2312"/>
        </w:rPr>
      </w:pPr>
    </w:p>
    <w:p w:rsidR="006F18AF" w:rsidRPr="00FF6958" w:rsidRDefault="006F18AF" w:rsidP="006F18AF">
      <w:pPr>
        <w:pStyle w:val="3"/>
        <w:spacing w:line="240" w:lineRule="auto"/>
        <w:rPr>
          <w:rFonts w:eastAsia="仿宋_GB2312"/>
        </w:rPr>
      </w:pPr>
      <w:bookmarkStart w:id="104" w:name="_Toc475439736"/>
      <w:r>
        <w:rPr>
          <w:rFonts w:eastAsia="仿宋_GB2312"/>
        </w:rPr>
        <w:t>3.2.</w:t>
      </w:r>
      <w:r>
        <w:rPr>
          <w:rFonts w:eastAsia="仿宋_GB2312" w:hint="eastAsia"/>
        </w:rPr>
        <w:t>3</w:t>
      </w:r>
      <w:r w:rsidRPr="00FF6958">
        <w:rPr>
          <w:rFonts w:eastAsia="仿宋_GB2312"/>
        </w:rPr>
        <w:t xml:space="preserve"> </w:t>
      </w:r>
      <w:r w:rsidRPr="00FF6958">
        <w:rPr>
          <w:rFonts w:eastAsia="仿宋_GB2312"/>
        </w:rPr>
        <w:t>月度综合评价</w:t>
      </w:r>
      <w:r>
        <w:rPr>
          <w:rFonts w:eastAsia="仿宋_GB2312" w:hint="eastAsia"/>
        </w:rPr>
        <w:t>输出</w:t>
      </w:r>
      <w:bookmarkEnd w:id="104"/>
    </w:p>
    <w:p w:rsidR="006F18AF" w:rsidRPr="00FF6958" w:rsidRDefault="006F18AF" w:rsidP="006F18AF">
      <w:pPr>
        <w:pStyle w:val="4"/>
        <w:spacing w:line="240" w:lineRule="auto"/>
        <w:rPr>
          <w:rFonts w:ascii="Times New Roman" w:eastAsia="仿宋_GB2312" w:hAnsi="Times New Roman"/>
        </w:rPr>
      </w:pPr>
      <w:bookmarkStart w:id="105" w:name="_Toc475439737"/>
      <w:r>
        <w:rPr>
          <w:rFonts w:ascii="Times New Roman" w:eastAsia="仿宋_GB2312" w:hAnsi="Times New Roman"/>
        </w:rPr>
        <w:t>3.2.</w:t>
      </w:r>
      <w:r>
        <w:rPr>
          <w:rFonts w:ascii="Times New Roman" w:eastAsia="仿宋_GB2312" w:hAnsi="Times New Roman" w:hint="eastAsia"/>
        </w:rPr>
        <w:t>3</w:t>
      </w:r>
      <w:r>
        <w:rPr>
          <w:rFonts w:ascii="Times New Roman" w:eastAsia="仿宋_GB2312" w:hAnsi="Times New Roman"/>
        </w:rPr>
        <w:t>.1</w:t>
      </w:r>
      <w:r>
        <w:rPr>
          <w:rFonts w:ascii="Times New Roman" w:eastAsia="仿宋_GB2312" w:hAnsi="Times New Roman"/>
        </w:rPr>
        <w:t>月度综合评价输</w:t>
      </w:r>
      <w:r>
        <w:rPr>
          <w:rFonts w:ascii="Times New Roman" w:eastAsia="仿宋_GB2312" w:hAnsi="Times New Roman" w:hint="eastAsia"/>
        </w:rPr>
        <w:t>出</w:t>
      </w:r>
      <w:r w:rsidRPr="00FF6958">
        <w:rPr>
          <w:rFonts w:ascii="Times New Roman" w:eastAsia="仿宋_GB2312" w:hAnsi="Times New Roman"/>
        </w:rPr>
        <w:t>主界面</w:t>
      </w:r>
      <w:bookmarkEnd w:id="105"/>
    </w:p>
    <w:p w:rsidR="006F18AF" w:rsidRPr="00FF6958" w:rsidRDefault="006F18AF" w:rsidP="006F18AF">
      <w:pPr>
        <w:ind w:firstLineChars="200" w:firstLine="560"/>
        <w:rPr>
          <w:rFonts w:eastAsia="仿宋_GB2312"/>
          <w:sz w:val="28"/>
          <w:szCs w:val="28"/>
        </w:rPr>
      </w:pPr>
      <w:r w:rsidRPr="00FF6958">
        <w:rPr>
          <w:rFonts w:eastAsia="仿宋_GB2312"/>
          <w:sz w:val="28"/>
          <w:szCs w:val="28"/>
        </w:rPr>
        <w:t>在结算参与人综合评价下点击月度综合评价，</w:t>
      </w:r>
      <w:r>
        <w:rPr>
          <w:rFonts w:eastAsia="仿宋_GB2312" w:hint="eastAsia"/>
          <w:sz w:val="28"/>
          <w:szCs w:val="28"/>
        </w:rPr>
        <w:t>再在菜单中点击月</w:t>
      </w:r>
      <w:r>
        <w:rPr>
          <w:rFonts w:eastAsia="仿宋_GB2312" w:hint="eastAsia"/>
          <w:sz w:val="28"/>
          <w:szCs w:val="28"/>
        </w:rPr>
        <w:lastRenderedPageBreak/>
        <w:t>度综合评价输出，</w:t>
      </w:r>
      <w:r>
        <w:rPr>
          <w:rFonts w:eastAsia="仿宋_GB2312"/>
          <w:sz w:val="28"/>
          <w:szCs w:val="28"/>
        </w:rPr>
        <w:t>主界面应弹出相应</w:t>
      </w:r>
      <w:r>
        <w:rPr>
          <w:rFonts w:eastAsia="仿宋_GB2312" w:hint="eastAsia"/>
          <w:sz w:val="28"/>
          <w:szCs w:val="28"/>
        </w:rPr>
        <w:t>输出</w:t>
      </w:r>
      <w:r>
        <w:rPr>
          <w:rFonts w:eastAsia="仿宋_GB2312"/>
          <w:sz w:val="28"/>
          <w:szCs w:val="28"/>
        </w:rPr>
        <w:t>界面。其中，</w:t>
      </w:r>
      <w:r>
        <w:rPr>
          <w:rFonts w:eastAsia="仿宋_GB2312" w:hint="eastAsia"/>
          <w:sz w:val="28"/>
          <w:szCs w:val="28"/>
        </w:rPr>
        <w:t>输出</w:t>
      </w:r>
      <w:r>
        <w:rPr>
          <w:rFonts w:eastAsia="仿宋_GB2312"/>
          <w:sz w:val="28"/>
          <w:szCs w:val="28"/>
        </w:rPr>
        <w:t>界面最上端应包含</w:t>
      </w:r>
      <w:r w:rsidRPr="00FF6958">
        <w:rPr>
          <w:rFonts w:eastAsia="仿宋_GB2312"/>
          <w:sz w:val="28"/>
          <w:szCs w:val="28"/>
        </w:rPr>
        <w:t>“</w:t>
      </w:r>
      <w:r w:rsidRPr="00FF6958">
        <w:rPr>
          <w:rFonts w:eastAsia="仿宋_GB2312"/>
          <w:sz w:val="28"/>
          <w:szCs w:val="28"/>
        </w:rPr>
        <w:t>年份</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sidRPr="00FF6958">
        <w:rPr>
          <w:rFonts w:eastAsia="仿宋_GB2312"/>
          <w:sz w:val="28"/>
          <w:szCs w:val="28"/>
        </w:rPr>
        <w:t>月份</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A</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B</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C</w:t>
      </w:r>
      <w:r w:rsidRPr="00FF6958">
        <w:rPr>
          <w:rFonts w:eastAsia="仿宋_GB2312"/>
          <w:sz w:val="28"/>
          <w:szCs w:val="28"/>
        </w:rPr>
        <w:t>”</w:t>
      </w:r>
      <w:r w:rsidRPr="00FF6958">
        <w:rPr>
          <w:rFonts w:eastAsia="仿宋_GB2312"/>
          <w:sz w:val="28"/>
          <w:szCs w:val="28"/>
        </w:rPr>
        <w:t>等。其中：</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1</w:t>
      </w:r>
      <w:r w:rsidRPr="00FF6958">
        <w:rPr>
          <w:rFonts w:eastAsia="仿宋_GB2312"/>
          <w:sz w:val="28"/>
          <w:szCs w:val="28"/>
        </w:rPr>
        <w:t>）年份及月份均以现实生活中的时间为准，为时间型变量，默认值为当前时间，可更改；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2</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A</w:t>
      </w:r>
      <w:r>
        <w:rPr>
          <w:rFonts w:eastAsia="仿宋_GB2312" w:hint="eastAsia"/>
          <w:sz w:val="28"/>
          <w:szCs w:val="28"/>
        </w:rPr>
        <w:t>为获得</w:t>
      </w:r>
      <w:r>
        <w:rPr>
          <w:rFonts w:eastAsia="仿宋_GB2312" w:hint="eastAsia"/>
          <w:sz w:val="28"/>
          <w:szCs w:val="28"/>
        </w:rPr>
        <w:t>A</w:t>
      </w:r>
      <w:r>
        <w:rPr>
          <w:rFonts w:eastAsia="仿宋_GB2312" w:hint="eastAsia"/>
          <w:sz w:val="28"/>
          <w:szCs w:val="28"/>
        </w:rPr>
        <w:t>类评级所要求的分数和</w:t>
      </w:r>
      <w:r>
        <w:rPr>
          <w:rFonts w:eastAsia="仿宋_GB2312" w:hint="eastAsia"/>
          <w:sz w:val="28"/>
          <w:szCs w:val="28"/>
        </w:rPr>
        <w:t>/</w:t>
      </w:r>
      <w:r>
        <w:rPr>
          <w:rFonts w:eastAsia="仿宋_GB2312" w:hint="eastAsia"/>
          <w:sz w:val="28"/>
          <w:szCs w:val="28"/>
        </w:rPr>
        <w:t>或百分比</w:t>
      </w:r>
      <w:r w:rsidRPr="00FF6958">
        <w:rPr>
          <w:rFonts w:eastAsia="仿宋_GB2312"/>
          <w:sz w:val="28"/>
          <w:szCs w:val="28"/>
        </w:rPr>
        <w:t>，为</w:t>
      </w:r>
      <w:r>
        <w:rPr>
          <w:rFonts w:eastAsia="仿宋_GB2312" w:hint="eastAsia"/>
          <w:sz w:val="28"/>
          <w:szCs w:val="28"/>
        </w:rPr>
        <w:t>下拉菜单式手动输入</w:t>
      </w:r>
      <w:r w:rsidRPr="00FF6958">
        <w:rPr>
          <w:rFonts w:eastAsia="仿宋_GB2312"/>
          <w:sz w:val="28"/>
          <w:szCs w:val="28"/>
        </w:rPr>
        <w:t>数字型变量，</w:t>
      </w:r>
      <w:r>
        <w:rPr>
          <w:rFonts w:eastAsia="仿宋_GB2312" w:hint="eastAsia"/>
          <w:sz w:val="28"/>
          <w:szCs w:val="28"/>
        </w:rPr>
        <w:t>默认格式为下拉菜单（分数</w:t>
      </w:r>
      <w:r>
        <w:rPr>
          <w:rFonts w:eastAsia="仿宋_GB2312" w:hint="eastAsia"/>
          <w:sz w:val="28"/>
          <w:szCs w:val="28"/>
        </w:rPr>
        <w:t>/</w:t>
      </w:r>
      <w:r>
        <w:rPr>
          <w:rFonts w:eastAsia="仿宋_GB2312" w:hint="eastAsia"/>
          <w:sz w:val="28"/>
          <w:szCs w:val="28"/>
        </w:rPr>
        <w:t>百分比），下拉菜单（≥</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≤），手动输入数字框（在前方为分数时为数值，在前方为百分比时为百分比值）。单一条件以“且”逻辑相连，多个条件以“或”逻辑相连，规则自</w:t>
      </w:r>
      <w:proofErr w:type="gramStart"/>
      <w:r>
        <w:rPr>
          <w:rFonts w:eastAsia="仿宋_GB2312" w:hint="eastAsia"/>
          <w:sz w:val="28"/>
          <w:szCs w:val="28"/>
        </w:rPr>
        <w:t>带至少</w:t>
      </w:r>
      <w:proofErr w:type="gramEnd"/>
      <w:r>
        <w:rPr>
          <w:rFonts w:eastAsia="仿宋_GB2312" w:hint="eastAsia"/>
          <w:sz w:val="28"/>
          <w:szCs w:val="28"/>
        </w:rPr>
        <w:t>一个条件，可添加或减少条件。</w:t>
      </w:r>
      <w:r w:rsidRPr="00FF6958">
        <w:rPr>
          <w:rFonts w:eastAsia="仿宋_GB2312"/>
          <w:sz w:val="28"/>
          <w:szCs w:val="28"/>
        </w:rPr>
        <w:t>默认值为其现在</w:t>
      </w:r>
      <w:proofErr w:type="gramStart"/>
      <w:r w:rsidRPr="00FF6958">
        <w:rPr>
          <w:rFonts w:eastAsia="仿宋_GB2312"/>
          <w:sz w:val="28"/>
          <w:szCs w:val="28"/>
        </w:rPr>
        <w:t>在</w:t>
      </w:r>
      <w:proofErr w:type="gramEnd"/>
      <w:r w:rsidRPr="00FF6958">
        <w:rPr>
          <w:rFonts w:eastAsia="仿宋_GB2312"/>
          <w:sz w:val="28"/>
          <w:szCs w:val="28"/>
        </w:rPr>
        <w:t>《指引》中的</w:t>
      </w:r>
      <w:r>
        <w:rPr>
          <w:rFonts w:eastAsia="仿宋_GB2312" w:hint="eastAsia"/>
          <w:sz w:val="28"/>
          <w:szCs w:val="28"/>
        </w:rPr>
        <w:t>要求（≥</w:t>
      </w:r>
      <w:r>
        <w:rPr>
          <w:rFonts w:eastAsia="仿宋_GB2312" w:hint="eastAsia"/>
          <w:sz w:val="28"/>
          <w:szCs w:val="28"/>
        </w:rPr>
        <w:t>100</w:t>
      </w:r>
      <w:r>
        <w:rPr>
          <w:rFonts w:eastAsia="仿宋_GB2312" w:hint="eastAsia"/>
          <w:sz w:val="28"/>
          <w:szCs w:val="28"/>
        </w:rPr>
        <w:t>），可更改</w:t>
      </w:r>
      <w:r w:rsidRPr="00FF6958">
        <w:rPr>
          <w:rFonts w:eastAsia="仿宋_GB2312"/>
          <w:sz w:val="28"/>
          <w:szCs w:val="28"/>
        </w:rPr>
        <w:t>；</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3</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B</w:t>
      </w:r>
      <w:r>
        <w:rPr>
          <w:rFonts w:eastAsia="仿宋_GB2312" w:hint="eastAsia"/>
          <w:sz w:val="28"/>
          <w:szCs w:val="28"/>
        </w:rPr>
        <w:t>为获得</w:t>
      </w:r>
      <w:r>
        <w:rPr>
          <w:rFonts w:eastAsia="仿宋_GB2312" w:hint="eastAsia"/>
          <w:sz w:val="28"/>
          <w:szCs w:val="28"/>
        </w:rPr>
        <w:t>B</w:t>
      </w:r>
      <w:r>
        <w:rPr>
          <w:rFonts w:eastAsia="仿宋_GB2312" w:hint="eastAsia"/>
          <w:sz w:val="28"/>
          <w:szCs w:val="28"/>
        </w:rPr>
        <w:t>类评级所要求的分数和</w:t>
      </w:r>
      <w:r>
        <w:rPr>
          <w:rFonts w:eastAsia="仿宋_GB2312" w:hint="eastAsia"/>
          <w:sz w:val="28"/>
          <w:szCs w:val="28"/>
        </w:rPr>
        <w:t>/</w:t>
      </w:r>
      <w:r>
        <w:rPr>
          <w:rFonts w:eastAsia="仿宋_GB2312" w:hint="eastAsia"/>
          <w:sz w:val="28"/>
          <w:szCs w:val="28"/>
        </w:rPr>
        <w:t>或百分比</w:t>
      </w:r>
      <w:r w:rsidRPr="00FF6958">
        <w:rPr>
          <w:rFonts w:eastAsia="仿宋_GB2312"/>
          <w:sz w:val="28"/>
          <w:szCs w:val="28"/>
        </w:rPr>
        <w:t>，为</w:t>
      </w:r>
      <w:r>
        <w:rPr>
          <w:rFonts w:eastAsia="仿宋_GB2312" w:hint="eastAsia"/>
          <w:sz w:val="28"/>
          <w:szCs w:val="28"/>
        </w:rPr>
        <w:t>下拉菜单式手动输入</w:t>
      </w:r>
      <w:r w:rsidRPr="00FF6958">
        <w:rPr>
          <w:rFonts w:eastAsia="仿宋_GB2312"/>
          <w:sz w:val="28"/>
          <w:szCs w:val="28"/>
        </w:rPr>
        <w:t>数字型变量，</w:t>
      </w:r>
      <w:r>
        <w:rPr>
          <w:rFonts w:eastAsia="仿宋_GB2312" w:hint="eastAsia"/>
          <w:sz w:val="28"/>
          <w:szCs w:val="28"/>
        </w:rPr>
        <w:t>默认格式为下拉菜单（分数</w:t>
      </w:r>
      <w:r>
        <w:rPr>
          <w:rFonts w:eastAsia="仿宋_GB2312" w:hint="eastAsia"/>
          <w:sz w:val="28"/>
          <w:szCs w:val="28"/>
        </w:rPr>
        <w:t>/</w:t>
      </w:r>
      <w:r>
        <w:rPr>
          <w:rFonts w:eastAsia="仿宋_GB2312" w:hint="eastAsia"/>
          <w:sz w:val="28"/>
          <w:szCs w:val="28"/>
        </w:rPr>
        <w:t>百分比），下拉菜单（≥</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≤），手动输入数字框（在前方为分数时为数值，在前方为百分比时为百分比值）。单一条件以“且”逻辑相连，多个条件以“或”逻辑相连，规则自</w:t>
      </w:r>
      <w:proofErr w:type="gramStart"/>
      <w:r>
        <w:rPr>
          <w:rFonts w:eastAsia="仿宋_GB2312" w:hint="eastAsia"/>
          <w:sz w:val="28"/>
          <w:szCs w:val="28"/>
        </w:rPr>
        <w:t>带至少</w:t>
      </w:r>
      <w:proofErr w:type="gramEnd"/>
      <w:r>
        <w:rPr>
          <w:rFonts w:eastAsia="仿宋_GB2312" w:hint="eastAsia"/>
          <w:sz w:val="28"/>
          <w:szCs w:val="28"/>
        </w:rPr>
        <w:t>一个条件，可添加或减少条件。</w:t>
      </w:r>
      <w:r w:rsidRPr="00FF6958">
        <w:rPr>
          <w:rFonts w:eastAsia="仿宋_GB2312"/>
          <w:sz w:val="28"/>
          <w:szCs w:val="28"/>
        </w:rPr>
        <w:t>默认值为其现在</w:t>
      </w:r>
      <w:proofErr w:type="gramStart"/>
      <w:r w:rsidRPr="00FF6958">
        <w:rPr>
          <w:rFonts w:eastAsia="仿宋_GB2312"/>
          <w:sz w:val="28"/>
          <w:szCs w:val="28"/>
        </w:rPr>
        <w:t>在</w:t>
      </w:r>
      <w:proofErr w:type="gramEnd"/>
      <w:r w:rsidRPr="00FF6958">
        <w:rPr>
          <w:rFonts w:eastAsia="仿宋_GB2312"/>
          <w:sz w:val="28"/>
          <w:szCs w:val="28"/>
        </w:rPr>
        <w:t>《指引》中的</w:t>
      </w:r>
      <w:r>
        <w:rPr>
          <w:rFonts w:eastAsia="仿宋_GB2312" w:hint="eastAsia"/>
          <w:sz w:val="28"/>
          <w:szCs w:val="28"/>
        </w:rPr>
        <w:t>要求（≥</w:t>
      </w:r>
      <w:r>
        <w:rPr>
          <w:rFonts w:eastAsia="仿宋_GB2312" w:hint="eastAsia"/>
          <w:sz w:val="28"/>
          <w:szCs w:val="28"/>
        </w:rPr>
        <w:t>97.5</w:t>
      </w:r>
      <w:r>
        <w:rPr>
          <w:rFonts w:eastAsia="仿宋_GB2312" w:hint="eastAsia"/>
          <w:sz w:val="28"/>
          <w:szCs w:val="28"/>
        </w:rPr>
        <w:t>且</w:t>
      </w:r>
      <w:r>
        <w:rPr>
          <w:rFonts w:eastAsia="仿宋_GB2312" w:hint="eastAsia"/>
          <w:sz w:val="28"/>
          <w:szCs w:val="28"/>
        </w:rPr>
        <w:t>&lt;100</w:t>
      </w:r>
      <w:r>
        <w:rPr>
          <w:rFonts w:eastAsia="仿宋_GB2312" w:hint="eastAsia"/>
          <w:sz w:val="28"/>
          <w:szCs w:val="28"/>
        </w:rPr>
        <w:t>，或</w:t>
      </w:r>
      <w:r>
        <w:rPr>
          <w:rFonts w:eastAsia="仿宋_GB2312" w:hint="eastAsia"/>
          <w:sz w:val="28"/>
          <w:szCs w:val="28"/>
        </w:rPr>
        <w:t>&lt;97.5</w:t>
      </w:r>
      <w:r>
        <w:rPr>
          <w:rFonts w:eastAsia="仿宋_GB2312" w:hint="eastAsia"/>
          <w:sz w:val="28"/>
          <w:szCs w:val="28"/>
        </w:rPr>
        <w:t>且</w:t>
      </w:r>
      <w:r>
        <w:rPr>
          <w:rFonts w:eastAsia="仿宋_GB2312" w:hint="eastAsia"/>
          <w:sz w:val="28"/>
          <w:szCs w:val="28"/>
        </w:rPr>
        <w:t>&gt;95%</w:t>
      </w:r>
      <w:r>
        <w:rPr>
          <w:rFonts w:eastAsia="仿宋_GB2312" w:hint="eastAsia"/>
          <w:sz w:val="28"/>
          <w:szCs w:val="28"/>
        </w:rPr>
        <w:t>），可更改</w:t>
      </w:r>
      <w:r w:rsidRPr="00FF6958">
        <w:rPr>
          <w:rFonts w:eastAsia="仿宋_GB2312"/>
          <w:sz w:val="28"/>
          <w:szCs w:val="28"/>
        </w:rPr>
        <w:t>；</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4</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C</w:t>
      </w:r>
      <w:r>
        <w:rPr>
          <w:rFonts w:eastAsia="仿宋_GB2312" w:hint="eastAsia"/>
          <w:sz w:val="28"/>
          <w:szCs w:val="28"/>
        </w:rPr>
        <w:t>为获得</w:t>
      </w:r>
      <w:r>
        <w:rPr>
          <w:rFonts w:eastAsia="仿宋_GB2312" w:hint="eastAsia"/>
          <w:sz w:val="28"/>
          <w:szCs w:val="28"/>
        </w:rPr>
        <w:t>C</w:t>
      </w:r>
      <w:r>
        <w:rPr>
          <w:rFonts w:eastAsia="仿宋_GB2312" w:hint="eastAsia"/>
          <w:sz w:val="28"/>
          <w:szCs w:val="28"/>
        </w:rPr>
        <w:t>类评级所要求的分数和</w:t>
      </w:r>
      <w:r>
        <w:rPr>
          <w:rFonts w:eastAsia="仿宋_GB2312" w:hint="eastAsia"/>
          <w:sz w:val="28"/>
          <w:szCs w:val="28"/>
        </w:rPr>
        <w:t>/</w:t>
      </w:r>
      <w:r>
        <w:rPr>
          <w:rFonts w:eastAsia="仿宋_GB2312" w:hint="eastAsia"/>
          <w:sz w:val="28"/>
          <w:szCs w:val="28"/>
        </w:rPr>
        <w:t>或百分比</w:t>
      </w:r>
      <w:r w:rsidRPr="00FF6958">
        <w:rPr>
          <w:rFonts w:eastAsia="仿宋_GB2312"/>
          <w:sz w:val="28"/>
          <w:szCs w:val="28"/>
        </w:rPr>
        <w:t>，为</w:t>
      </w:r>
      <w:r>
        <w:rPr>
          <w:rFonts w:eastAsia="仿宋_GB2312" w:hint="eastAsia"/>
          <w:sz w:val="28"/>
          <w:szCs w:val="28"/>
        </w:rPr>
        <w:t>下拉菜单式手动输入</w:t>
      </w:r>
      <w:r w:rsidRPr="00FF6958">
        <w:rPr>
          <w:rFonts w:eastAsia="仿宋_GB2312"/>
          <w:sz w:val="28"/>
          <w:szCs w:val="28"/>
        </w:rPr>
        <w:t>数字型变量，</w:t>
      </w:r>
      <w:r>
        <w:rPr>
          <w:rFonts w:eastAsia="仿宋_GB2312" w:hint="eastAsia"/>
          <w:sz w:val="28"/>
          <w:szCs w:val="28"/>
        </w:rPr>
        <w:t>默认格式为下拉菜单（分数</w:t>
      </w:r>
      <w:r>
        <w:rPr>
          <w:rFonts w:eastAsia="仿宋_GB2312" w:hint="eastAsia"/>
          <w:sz w:val="28"/>
          <w:szCs w:val="28"/>
        </w:rPr>
        <w:t>/</w:t>
      </w:r>
      <w:r>
        <w:rPr>
          <w:rFonts w:eastAsia="仿宋_GB2312" w:hint="eastAsia"/>
          <w:sz w:val="28"/>
          <w:szCs w:val="28"/>
        </w:rPr>
        <w:t>百分比），下拉菜单（≥</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≤），手动输入数字框（在前方为分数时为数值，在前方为百分比时为百分比值）。单一条件以“且”逻辑相</w:t>
      </w:r>
      <w:r>
        <w:rPr>
          <w:rFonts w:eastAsia="仿宋_GB2312" w:hint="eastAsia"/>
          <w:sz w:val="28"/>
          <w:szCs w:val="28"/>
        </w:rPr>
        <w:lastRenderedPageBreak/>
        <w:t>连，多个条件以“或”逻辑相连，规则自</w:t>
      </w:r>
      <w:proofErr w:type="gramStart"/>
      <w:r>
        <w:rPr>
          <w:rFonts w:eastAsia="仿宋_GB2312" w:hint="eastAsia"/>
          <w:sz w:val="28"/>
          <w:szCs w:val="28"/>
        </w:rPr>
        <w:t>带至少</w:t>
      </w:r>
      <w:proofErr w:type="gramEnd"/>
      <w:r>
        <w:rPr>
          <w:rFonts w:eastAsia="仿宋_GB2312" w:hint="eastAsia"/>
          <w:sz w:val="28"/>
          <w:szCs w:val="28"/>
        </w:rPr>
        <w:t>一个条件，可添加或减少条件。</w:t>
      </w:r>
      <w:r w:rsidRPr="00FF6958">
        <w:rPr>
          <w:rFonts w:eastAsia="仿宋_GB2312"/>
          <w:sz w:val="28"/>
          <w:szCs w:val="28"/>
        </w:rPr>
        <w:t>默认值为其现在</w:t>
      </w:r>
      <w:proofErr w:type="gramStart"/>
      <w:r w:rsidRPr="00FF6958">
        <w:rPr>
          <w:rFonts w:eastAsia="仿宋_GB2312"/>
          <w:sz w:val="28"/>
          <w:szCs w:val="28"/>
        </w:rPr>
        <w:t>在</w:t>
      </w:r>
      <w:proofErr w:type="gramEnd"/>
      <w:r w:rsidRPr="00FF6958">
        <w:rPr>
          <w:rFonts w:eastAsia="仿宋_GB2312"/>
          <w:sz w:val="28"/>
          <w:szCs w:val="28"/>
        </w:rPr>
        <w:t>《指引》中的</w:t>
      </w:r>
      <w:r>
        <w:rPr>
          <w:rFonts w:eastAsia="仿宋_GB2312" w:hint="eastAsia"/>
          <w:sz w:val="28"/>
          <w:szCs w:val="28"/>
        </w:rPr>
        <w:t>要求（</w:t>
      </w:r>
      <w:r>
        <w:rPr>
          <w:rFonts w:eastAsia="仿宋_GB2312" w:hint="eastAsia"/>
          <w:sz w:val="28"/>
          <w:szCs w:val="28"/>
        </w:rPr>
        <w:t>&lt;97.5</w:t>
      </w:r>
      <w:r>
        <w:rPr>
          <w:rFonts w:eastAsia="仿宋_GB2312" w:hint="eastAsia"/>
          <w:sz w:val="28"/>
          <w:szCs w:val="28"/>
        </w:rPr>
        <w:t>且</w:t>
      </w:r>
      <w:r>
        <w:rPr>
          <w:rFonts w:eastAsia="仿宋_GB2312" w:hint="eastAsia"/>
          <w:sz w:val="28"/>
          <w:szCs w:val="28"/>
        </w:rPr>
        <w:t>&lt;95%</w:t>
      </w:r>
      <w:r>
        <w:rPr>
          <w:rFonts w:eastAsia="仿宋_GB2312" w:hint="eastAsia"/>
          <w:sz w:val="28"/>
          <w:szCs w:val="28"/>
        </w:rPr>
        <w:t>），可更改。</w:t>
      </w:r>
    </w:p>
    <w:p w:rsidR="006F18AF" w:rsidRDefault="006F18AF" w:rsidP="006F18AF">
      <w:pPr>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106" w:name="_Toc475439738"/>
      <w:r>
        <w:rPr>
          <w:rFonts w:ascii="Times New Roman" w:eastAsia="仿宋_GB2312" w:hAnsi="Times New Roman"/>
        </w:rPr>
        <w:t>3.2.</w:t>
      </w:r>
      <w:r>
        <w:rPr>
          <w:rFonts w:ascii="Times New Roman" w:eastAsia="仿宋_GB2312" w:hAnsi="Times New Roman" w:hint="eastAsia"/>
        </w:rPr>
        <w:t>3</w:t>
      </w:r>
      <w:r>
        <w:rPr>
          <w:rFonts w:ascii="Times New Roman" w:eastAsia="仿宋_GB2312" w:hAnsi="Times New Roman"/>
        </w:rPr>
        <w:t>.</w:t>
      </w:r>
      <w:r>
        <w:rPr>
          <w:rFonts w:ascii="Times New Roman" w:eastAsia="仿宋_GB2312" w:hAnsi="Times New Roman" w:hint="eastAsia"/>
        </w:rPr>
        <w:t>2</w:t>
      </w:r>
      <w:r>
        <w:rPr>
          <w:rFonts w:ascii="Times New Roman" w:eastAsia="仿宋_GB2312" w:hAnsi="Times New Roman"/>
        </w:rPr>
        <w:t>月度综合评价输</w:t>
      </w:r>
      <w:r>
        <w:rPr>
          <w:rFonts w:ascii="Times New Roman" w:eastAsia="仿宋_GB2312" w:hAnsi="Times New Roman" w:hint="eastAsia"/>
        </w:rPr>
        <w:t>出结果</w:t>
      </w:r>
      <w:bookmarkEnd w:id="106"/>
    </w:p>
    <w:p w:rsidR="006F18AF" w:rsidRDefault="006F18AF" w:rsidP="006F18AF">
      <w:pPr>
        <w:ind w:firstLineChars="200" w:firstLine="560"/>
        <w:rPr>
          <w:rFonts w:eastAsia="仿宋_GB2312"/>
          <w:sz w:val="28"/>
          <w:szCs w:val="28"/>
        </w:rPr>
      </w:pPr>
      <w:r>
        <w:rPr>
          <w:rFonts w:eastAsia="仿宋_GB2312" w:hint="eastAsia"/>
          <w:sz w:val="28"/>
          <w:szCs w:val="28"/>
        </w:rPr>
        <w:t>界面中应有</w:t>
      </w:r>
      <w:proofErr w:type="gramStart"/>
      <w:r>
        <w:rPr>
          <w:rFonts w:eastAsia="仿宋_GB2312" w:hint="eastAsia"/>
          <w:sz w:val="28"/>
          <w:szCs w:val="28"/>
        </w:rPr>
        <w:t>一</w:t>
      </w:r>
      <w:proofErr w:type="gramEnd"/>
      <w:r>
        <w:rPr>
          <w:rFonts w:eastAsia="仿宋_GB2312" w:hint="eastAsia"/>
          <w:sz w:val="28"/>
          <w:szCs w:val="28"/>
        </w:rPr>
        <w:t>“计算”按钮。在单击计算后，应根据</w:t>
      </w:r>
      <w:r>
        <w:rPr>
          <w:rFonts w:eastAsia="仿宋_GB2312" w:hint="eastAsia"/>
          <w:sz w:val="28"/>
          <w:szCs w:val="28"/>
        </w:rPr>
        <w:t>3.2.1.18</w:t>
      </w:r>
      <w:r>
        <w:rPr>
          <w:rFonts w:eastAsia="仿宋_GB2312" w:hint="eastAsia"/>
          <w:sz w:val="28"/>
          <w:szCs w:val="28"/>
        </w:rPr>
        <w:t>计算结果与</w:t>
      </w:r>
      <w:r>
        <w:rPr>
          <w:rFonts w:eastAsia="仿宋_GB2312" w:hint="eastAsia"/>
          <w:sz w:val="28"/>
          <w:szCs w:val="28"/>
        </w:rPr>
        <w:t>3.2.3.1</w:t>
      </w:r>
      <w:r>
        <w:rPr>
          <w:rFonts w:eastAsia="仿宋_GB2312" w:hint="eastAsia"/>
          <w:sz w:val="28"/>
          <w:szCs w:val="28"/>
        </w:rPr>
        <w:t>评级规则，得出每个结算参与人的对应等级。后台表单应包括总分表和细项表，其中总分表包括为统一浏览时用，细项表为每一指标具体扣分的情况。</w:t>
      </w:r>
    </w:p>
    <w:p w:rsidR="006F18AF" w:rsidRDefault="006F18AF" w:rsidP="006F18AF">
      <w:pPr>
        <w:ind w:firstLineChars="200" w:firstLine="560"/>
        <w:rPr>
          <w:rFonts w:eastAsia="仿宋_GB2312"/>
          <w:sz w:val="28"/>
          <w:szCs w:val="28"/>
        </w:rPr>
      </w:pPr>
      <w:r>
        <w:rPr>
          <w:rFonts w:eastAsia="仿宋_GB2312" w:hint="eastAsia"/>
          <w:sz w:val="28"/>
          <w:szCs w:val="28"/>
        </w:rPr>
        <w:t>总分表：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992"/>
        <w:gridCol w:w="992"/>
        <w:gridCol w:w="1276"/>
        <w:gridCol w:w="1468"/>
      </w:tblGrid>
      <w:tr w:rsidR="006F18AF"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46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ind w:firstLineChars="200" w:firstLine="560"/>
        <w:rPr>
          <w:rFonts w:eastAsia="仿宋_GB2312"/>
          <w:sz w:val="28"/>
          <w:szCs w:val="28"/>
        </w:rPr>
      </w:pPr>
      <w:r>
        <w:rPr>
          <w:rFonts w:eastAsia="仿宋_GB2312" w:hint="eastAsia"/>
          <w:sz w:val="28"/>
          <w:szCs w:val="28"/>
        </w:rPr>
        <w:t>细项表：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992"/>
        <w:gridCol w:w="992"/>
        <w:gridCol w:w="1276"/>
        <w:gridCol w:w="1468"/>
      </w:tblGrid>
      <w:tr w:rsidR="006F18AF"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Pr>
                <w:rFonts w:eastAsia="仿宋_GB2312" w:hint="eastAsia"/>
                <w:sz w:val="24"/>
                <w:szCs w:val="28"/>
              </w:rPr>
              <w:t>指标</w:t>
            </w:r>
          </w:p>
        </w:tc>
        <w:tc>
          <w:tcPr>
            <w:tcW w:w="146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4"/>
        <w:spacing w:line="240" w:lineRule="auto"/>
        <w:rPr>
          <w:rFonts w:ascii="Times New Roman" w:eastAsia="仿宋_GB2312" w:hAnsi="Times New Roman"/>
        </w:rPr>
      </w:pPr>
    </w:p>
    <w:p w:rsidR="006F18AF" w:rsidRDefault="006F18AF" w:rsidP="006F18AF">
      <w:pPr>
        <w:pStyle w:val="4"/>
        <w:spacing w:line="240" w:lineRule="auto"/>
        <w:rPr>
          <w:rFonts w:ascii="Times New Roman" w:eastAsia="仿宋_GB2312" w:hAnsi="Times New Roman"/>
        </w:rPr>
      </w:pPr>
      <w:r>
        <w:rPr>
          <w:rFonts w:ascii="Times New Roman" w:eastAsia="仿宋_GB2312" w:hAnsi="Times New Roman"/>
        </w:rPr>
        <w:t>3.2.</w:t>
      </w:r>
      <w:r>
        <w:rPr>
          <w:rFonts w:ascii="Times New Roman" w:eastAsia="仿宋_GB2312" w:hAnsi="Times New Roman" w:hint="eastAsia"/>
        </w:rPr>
        <w:t>3</w:t>
      </w:r>
      <w:r>
        <w:rPr>
          <w:rFonts w:ascii="Times New Roman" w:eastAsia="仿宋_GB2312" w:hAnsi="Times New Roman"/>
        </w:rPr>
        <w:t>.</w:t>
      </w:r>
      <w:r>
        <w:rPr>
          <w:rFonts w:ascii="Times New Roman" w:eastAsia="仿宋_GB2312" w:hAnsi="Times New Roman" w:hint="eastAsia"/>
        </w:rPr>
        <w:t>3</w:t>
      </w:r>
      <w:r>
        <w:rPr>
          <w:rFonts w:ascii="Times New Roman" w:eastAsia="仿宋_GB2312" w:hAnsi="Times New Roman"/>
        </w:rPr>
        <w:t>月度综合评价输</w:t>
      </w:r>
      <w:r>
        <w:rPr>
          <w:rFonts w:ascii="Times New Roman" w:eastAsia="仿宋_GB2312" w:hAnsi="Times New Roman" w:hint="eastAsia"/>
        </w:rPr>
        <w:t>出结果复核及管理人审核</w:t>
      </w:r>
    </w:p>
    <w:p w:rsidR="006F18AF" w:rsidRPr="00050A11" w:rsidRDefault="006F18AF" w:rsidP="006F18AF">
      <w:pPr>
        <w:ind w:firstLineChars="200" w:firstLine="560"/>
      </w:pPr>
      <w:r>
        <w:rPr>
          <w:rFonts w:eastAsia="仿宋_GB2312" w:hint="eastAsia"/>
          <w:sz w:val="28"/>
          <w:szCs w:val="28"/>
        </w:rPr>
        <w:t>输出结果分为经办岗、复核岗和管理人岗，在经办岗单击“计算”</w:t>
      </w:r>
      <w:r>
        <w:rPr>
          <w:rFonts w:eastAsia="仿宋_GB2312" w:hint="eastAsia"/>
          <w:sz w:val="28"/>
          <w:szCs w:val="28"/>
        </w:rPr>
        <w:lastRenderedPageBreak/>
        <w:t>后，</w:t>
      </w:r>
      <w:r>
        <w:rPr>
          <w:rFonts w:eastAsia="仿宋_GB2312" w:hint="eastAsia"/>
          <w:sz w:val="28"/>
          <w:szCs w:val="28"/>
        </w:rPr>
        <w:t>3.2.3.2</w:t>
      </w:r>
      <w:r>
        <w:rPr>
          <w:rFonts w:eastAsia="仿宋_GB2312" w:hint="eastAsia"/>
          <w:sz w:val="28"/>
          <w:szCs w:val="28"/>
        </w:rPr>
        <w:t>的相应结果在复核岗处亦显示。复核岗在确认无误后点击“批准”按钮，则相应结果传输至管理人处。管理人确认无误后点击“批准”按钮，</w:t>
      </w:r>
      <w:proofErr w:type="gramStart"/>
      <w:r>
        <w:rPr>
          <w:rFonts w:eastAsia="仿宋_GB2312" w:hint="eastAsia"/>
          <w:sz w:val="28"/>
          <w:szCs w:val="28"/>
        </w:rPr>
        <w:t>则相关</w:t>
      </w:r>
      <w:proofErr w:type="gramEnd"/>
      <w:r>
        <w:rPr>
          <w:rFonts w:eastAsia="仿宋_GB2312" w:hint="eastAsia"/>
          <w:sz w:val="28"/>
          <w:szCs w:val="28"/>
        </w:rPr>
        <w:t>结果传输</w:t>
      </w:r>
      <w:proofErr w:type="gramStart"/>
      <w:r>
        <w:rPr>
          <w:rFonts w:eastAsia="仿宋_GB2312" w:hint="eastAsia"/>
          <w:sz w:val="28"/>
          <w:szCs w:val="28"/>
        </w:rPr>
        <w:t>至结果</w:t>
      </w:r>
      <w:proofErr w:type="gramEnd"/>
      <w:r>
        <w:rPr>
          <w:rFonts w:eastAsia="仿宋_GB2312" w:hint="eastAsia"/>
          <w:sz w:val="28"/>
          <w:szCs w:val="28"/>
        </w:rPr>
        <w:t>数据库。若复核岗或管理</w:t>
      </w:r>
      <w:proofErr w:type="gramStart"/>
      <w:r>
        <w:rPr>
          <w:rFonts w:eastAsia="仿宋_GB2312" w:hint="eastAsia"/>
          <w:sz w:val="28"/>
          <w:szCs w:val="28"/>
        </w:rPr>
        <w:t>人岗点击</w:t>
      </w:r>
      <w:proofErr w:type="gramEnd"/>
      <w:r>
        <w:rPr>
          <w:rFonts w:eastAsia="仿宋_GB2312" w:hint="eastAsia"/>
          <w:sz w:val="28"/>
          <w:szCs w:val="28"/>
        </w:rPr>
        <w:t>了“驳回”按钮，则相应结果不会被传输</w:t>
      </w:r>
      <w:proofErr w:type="gramStart"/>
      <w:r>
        <w:rPr>
          <w:rFonts w:eastAsia="仿宋_GB2312" w:hint="eastAsia"/>
          <w:sz w:val="28"/>
          <w:szCs w:val="28"/>
        </w:rPr>
        <w:t>至结果</w:t>
      </w:r>
      <w:proofErr w:type="gramEnd"/>
      <w:r>
        <w:rPr>
          <w:rFonts w:eastAsia="仿宋_GB2312" w:hint="eastAsia"/>
          <w:sz w:val="28"/>
          <w:szCs w:val="28"/>
        </w:rPr>
        <w:t>数据库。在批准或驳回按钮下方，应有录入意见的功能，类似于</w:t>
      </w:r>
      <w:r>
        <w:rPr>
          <w:rFonts w:eastAsia="仿宋_GB2312" w:hint="eastAsia"/>
          <w:sz w:val="28"/>
          <w:szCs w:val="28"/>
        </w:rPr>
        <w:t>OA</w:t>
      </w:r>
      <w:r>
        <w:rPr>
          <w:rFonts w:eastAsia="仿宋_GB2312" w:hint="eastAsia"/>
          <w:sz w:val="28"/>
          <w:szCs w:val="28"/>
        </w:rPr>
        <w:t>系统。</w:t>
      </w:r>
    </w:p>
    <w:p w:rsidR="006F18AF" w:rsidRDefault="006F18AF" w:rsidP="006F18AF">
      <w:pPr>
        <w:ind w:firstLineChars="200" w:firstLine="560"/>
        <w:rPr>
          <w:rFonts w:eastAsia="仿宋_GB2312"/>
          <w:sz w:val="28"/>
          <w:szCs w:val="28"/>
        </w:rPr>
      </w:pPr>
    </w:p>
    <w:p w:rsidR="006F18AF" w:rsidRPr="00FF6958" w:rsidRDefault="006F18AF" w:rsidP="006F18AF">
      <w:pPr>
        <w:pStyle w:val="3"/>
        <w:spacing w:line="240" w:lineRule="auto"/>
        <w:rPr>
          <w:rFonts w:eastAsia="仿宋_GB2312"/>
        </w:rPr>
      </w:pPr>
      <w:bookmarkStart w:id="107" w:name="_Toc475439739"/>
      <w:r>
        <w:rPr>
          <w:rFonts w:eastAsia="仿宋_GB2312"/>
        </w:rPr>
        <w:t>3.2.</w:t>
      </w:r>
      <w:r>
        <w:rPr>
          <w:rFonts w:eastAsia="仿宋_GB2312" w:hint="eastAsia"/>
        </w:rPr>
        <w:t>4</w:t>
      </w:r>
      <w:r w:rsidRPr="00FF6958">
        <w:rPr>
          <w:rFonts w:eastAsia="仿宋_GB2312"/>
        </w:rPr>
        <w:t xml:space="preserve"> </w:t>
      </w:r>
      <w:r>
        <w:rPr>
          <w:rFonts w:eastAsia="仿宋_GB2312" w:hint="eastAsia"/>
        </w:rPr>
        <w:t>年</w:t>
      </w:r>
      <w:r w:rsidRPr="00FF6958">
        <w:rPr>
          <w:rFonts w:eastAsia="仿宋_GB2312"/>
        </w:rPr>
        <w:t>度综合评价</w:t>
      </w:r>
      <w:r>
        <w:rPr>
          <w:rFonts w:eastAsia="仿宋_GB2312" w:hint="eastAsia"/>
        </w:rPr>
        <w:t>输出</w:t>
      </w:r>
      <w:bookmarkEnd w:id="107"/>
    </w:p>
    <w:p w:rsidR="006F18AF" w:rsidRPr="00FF6958" w:rsidRDefault="006F18AF" w:rsidP="006F18AF">
      <w:pPr>
        <w:pStyle w:val="4"/>
        <w:spacing w:line="240" w:lineRule="auto"/>
        <w:rPr>
          <w:rFonts w:ascii="Times New Roman" w:eastAsia="仿宋_GB2312" w:hAnsi="Times New Roman"/>
        </w:rPr>
      </w:pPr>
      <w:bookmarkStart w:id="108" w:name="_Toc475439740"/>
      <w:r>
        <w:rPr>
          <w:rFonts w:ascii="Times New Roman" w:eastAsia="仿宋_GB2312" w:hAnsi="Times New Roman"/>
        </w:rPr>
        <w:t>3.2.</w:t>
      </w:r>
      <w:r>
        <w:rPr>
          <w:rFonts w:ascii="Times New Roman" w:eastAsia="仿宋_GB2312" w:hAnsi="Times New Roman" w:hint="eastAsia"/>
        </w:rPr>
        <w:t>4</w:t>
      </w:r>
      <w:r>
        <w:rPr>
          <w:rFonts w:ascii="Times New Roman" w:eastAsia="仿宋_GB2312" w:hAnsi="Times New Roman"/>
        </w:rPr>
        <w:t>.</w:t>
      </w:r>
      <w:proofErr w:type="gramStart"/>
      <w:r>
        <w:rPr>
          <w:rFonts w:ascii="Times New Roman" w:eastAsia="仿宋_GB2312" w:hAnsi="Times New Roman"/>
        </w:rPr>
        <w:t>1</w:t>
      </w:r>
      <w:proofErr w:type="gramEnd"/>
      <w:r>
        <w:rPr>
          <w:rFonts w:ascii="Times New Roman" w:eastAsia="仿宋_GB2312" w:hAnsi="Times New Roman" w:hint="eastAsia"/>
        </w:rPr>
        <w:t>年</w:t>
      </w:r>
      <w:r>
        <w:rPr>
          <w:rFonts w:ascii="Times New Roman" w:eastAsia="仿宋_GB2312" w:hAnsi="Times New Roman"/>
        </w:rPr>
        <w:t>度综合评价输</w:t>
      </w:r>
      <w:r>
        <w:rPr>
          <w:rFonts w:ascii="Times New Roman" w:eastAsia="仿宋_GB2312" w:hAnsi="Times New Roman" w:hint="eastAsia"/>
        </w:rPr>
        <w:t>出</w:t>
      </w:r>
      <w:r w:rsidRPr="00FF6958">
        <w:rPr>
          <w:rFonts w:ascii="Times New Roman" w:eastAsia="仿宋_GB2312" w:hAnsi="Times New Roman"/>
        </w:rPr>
        <w:t>主界面</w:t>
      </w:r>
      <w:bookmarkEnd w:id="108"/>
    </w:p>
    <w:p w:rsidR="006F18AF" w:rsidRPr="00FF6958" w:rsidRDefault="006F18AF" w:rsidP="006F18AF">
      <w:pPr>
        <w:ind w:firstLineChars="200" w:firstLine="560"/>
        <w:rPr>
          <w:rFonts w:eastAsia="仿宋_GB2312"/>
          <w:sz w:val="28"/>
          <w:szCs w:val="28"/>
        </w:rPr>
      </w:pPr>
      <w:r w:rsidRPr="00FF6958">
        <w:rPr>
          <w:rFonts w:eastAsia="仿宋_GB2312"/>
          <w:sz w:val="28"/>
          <w:szCs w:val="28"/>
        </w:rPr>
        <w:t>在结算参与人综合评价下点击</w:t>
      </w:r>
      <w:r>
        <w:rPr>
          <w:rFonts w:eastAsia="仿宋_GB2312" w:hint="eastAsia"/>
          <w:sz w:val="28"/>
          <w:szCs w:val="28"/>
        </w:rPr>
        <w:t>年</w:t>
      </w:r>
      <w:r w:rsidRPr="00FF6958">
        <w:rPr>
          <w:rFonts w:eastAsia="仿宋_GB2312"/>
          <w:sz w:val="28"/>
          <w:szCs w:val="28"/>
        </w:rPr>
        <w:t>度综合评价，</w:t>
      </w:r>
      <w:r>
        <w:rPr>
          <w:rFonts w:eastAsia="仿宋_GB2312" w:hint="eastAsia"/>
          <w:sz w:val="28"/>
          <w:szCs w:val="28"/>
        </w:rPr>
        <w:t>再在菜单中点击年度综合评价输出，</w:t>
      </w:r>
      <w:r>
        <w:rPr>
          <w:rFonts w:eastAsia="仿宋_GB2312"/>
          <w:sz w:val="28"/>
          <w:szCs w:val="28"/>
        </w:rPr>
        <w:t>主界面应弹出相应</w:t>
      </w:r>
      <w:r>
        <w:rPr>
          <w:rFonts w:eastAsia="仿宋_GB2312" w:hint="eastAsia"/>
          <w:sz w:val="28"/>
          <w:szCs w:val="28"/>
        </w:rPr>
        <w:t>输出</w:t>
      </w:r>
      <w:r>
        <w:rPr>
          <w:rFonts w:eastAsia="仿宋_GB2312"/>
          <w:sz w:val="28"/>
          <w:szCs w:val="28"/>
        </w:rPr>
        <w:t>界面。其中，</w:t>
      </w:r>
      <w:r>
        <w:rPr>
          <w:rFonts w:eastAsia="仿宋_GB2312" w:hint="eastAsia"/>
          <w:sz w:val="28"/>
          <w:szCs w:val="28"/>
        </w:rPr>
        <w:t>输出</w:t>
      </w:r>
      <w:r>
        <w:rPr>
          <w:rFonts w:eastAsia="仿宋_GB2312"/>
          <w:sz w:val="28"/>
          <w:szCs w:val="28"/>
        </w:rPr>
        <w:t>界面最上端应包含</w:t>
      </w:r>
      <w:r w:rsidRPr="00FF6958">
        <w:rPr>
          <w:rFonts w:eastAsia="仿宋_GB2312"/>
          <w:sz w:val="28"/>
          <w:szCs w:val="28"/>
        </w:rPr>
        <w:t>“</w:t>
      </w:r>
      <w:r w:rsidRPr="00FF6958">
        <w:rPr>
          <w:rFonts w:eastAsia="仿宋_GB2312"/>
          <w:sz w:val="28"/>
          <w:szCs w:val="28"/>
        </w:rPr>
        <w:t>年份</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A</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B</w:t>
      </w:r>
      <w:r w:rsidRPr="00FF6958">
        <w:rPr>
          <w:rFonts w:eastAsia="仿宋_GB2312"/>
          <w:sz w:val="28"/>
          <w:szCs w:val="28"/>
        </w:rPr>
        <w:t>”</w:t>
      </w:r>
      <w:r w:rsidRPr="00FF6958">
        <w:rPr>
          <w:rFonts w:eastAsia="仿宋_GB2312"/>
          <w:sz w:val="28"/>
          <w:szCs w:val="28"/>
        </w:rPr>
        <w:t>、</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C</w:t>
      </w:r>
      <w:r w:rsidRPr="00FF6958">
        <w:rPr>
          <w:rFonts w:eastAsia="仿宋_GB2312"/>
          <w:sz w:val="28"/>
          <w:szCs w:val="28"/>
        </w:rPr>
        <w:t>”</w:t>
      </w:r>
      <w:r w:rsidRPr="00FF6958">
        <w:rPr>
          <w:rFonts w:eastAsia="仿宋_GB2312"/>
          <w:sz w:val="28"/>
          <w:szCs w:val="28"/>
        </w:rPr>
        <w:t>等。其中：</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1</w:t>
      </w:r>
      <w:r>
        <w:rPr>
          <w:rFonts w:eastAsia="仿宋_GB2312"/>
          <w:sz w:val="28"/>
          <w:szCs w:val="28"/>
        </w:rPr>
        <w:t>）年份</w:t>
      </w:r>
      <w:r w:rsidRPr="00FF6958">
        <w:rPr>
          <w:rFonts w:eastAsia="仿宋_GB2312"/>
          <w:sz w:val="28"/>
          <w:szCs w:val="28"/>
        </w:rPr>
        <w:t>以现实生活中的时间为准，为时间型变量，默认值为当前时间，可更改；</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2</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A</w:t>
      </w:r>
      <w:r>
        <w:rPr>
          <w:rFonts w:eastAsia="仿宋_GB2312" w:hint="eastAsia"/>
          <w:sz w:val="28"/>
          <w:szCs w:val="28"/>
        </w:rPr>
        <w:t>为获得</w:t>
      </w:r>
      <w:r>
        <w:rPr>
          <w:rFonts w:eastAsia="仿宋_GB2312" w:hint="eastAsia"/>
          <w:sz w:val="28"/>
          <w:szCs w:val="28"/>
        </w:rPr>
        <w:t>A</w:t>
      </w:r>
      <w:r>
        <w:rPr>
          <w:rFonts w:eastAsia="仿宋_GB2312" w:hint="eastAsia"/>
          <w:sz w:val="28"/>
          <w:szCs w:val="28"/>
        </w:rPr>
        <w:t>类评级所要求的分数和</w:t>
      </w:r>
      <w:r>
        <w:rPr>
          <w:rFonts w:eastAsia="仿宋_GB2312" w:hint="eastAsia"/>
          <w:sz w:val="28"/>
          <w:szCs w:val="28"/>
        </w:rPr>
        <w:t>/</w:t>
      </w:r>
      <w:r>
        <w:rPr>
          <w:rFonts w:eastAsia="仿宋_GB2312" w:hint="eastAsia"/>
          <w:sz w:val="28"/>
          <w:szCs w:val="28"/>
        </w:rPr>
        <w:t>或百分比</w:t>
      </w:r>
      <w:r w:rsidRPr="00FF6958">
        <w:rPr>
          <w:rFonts w:eastAsia="仿宋_GB2312"/>
          <w:sz w:val="28"/>
          <w:szCs w:val="28"/>
        </w:rPr>
        <w:t>，为</w:t>
      </w:r>
      <w:r>
        <w:rPr>
          <w:rFonts w:eastAsia="仿宋_GB2312" w:hint="eastAsia"/>
          <w:sz w:val="28"/>
          <w:szCs w:val="28"/>
        </w:rPr>
        <w:t>下拉菜单式手动输入</w:t>
      </w:r>
      <w:r w:rsidRPr="00FF6958">
        <w:rPr>
          <w:rFonts w:eastAsia="仿宋_GB2312"/>
          <w:sz w:val="28"/>
          <w:szCs w:val="28"/>
        </w:rPr>
        <w:t>数字型变量，</w:t>
      </w:r>
      <w:r>
        <w:rPr>
          <w:rFonts w:eastAsia="仿宋_GB2312" w:hint="eastAsia"/>
          <w:sz w:val="28"/>
          <w:szCs w:val="28"/>
        </w:rPr>
        <w:t>默认格式为下拉菜单（分数</w:t>
      </w:r>
      <w:r>
        <w:rPr>
          <w:rFonts w:eastAsia="仿宋_GB2312" w:hint="eastAsia"/>
          <w:sz w:val="28"/>
          <w:szCs w:val="28"/>
        </w:rPr>
        <w:t>/</w:t>
      </w:r>
      <w:r>
        <w:rPr>
          <w:rFonts w:eastAsia="仿宋_GB2312" w:hint="eastAsia"/>
          <w:sz w:val="28"/>
          <w:szCs w:val="28"/>
        </w:rPr>
        <w:t>百分比），下拉菜单（≥</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≤），手动输入数字框（在前方为分数时为数值，在前方为百分比时为百分比值）。单一条件以“且”逻辑相连，多个条件以“或”逻辑相连，规则自</w:t>
      </w:r>
      <w:proofErr w:type="gramStart"/>
      <w:r>
        <w:rPr>
          <w:rFonts w:eastAsia="仿宋_GB2312" w:hint="eastAsia"/>
          <w:sz w:val="28"/>
          <w:szCs w:val="28"/>
        </w:rPr>
        <w:t>带至少</w:t>
      </w:r>
      <w:proofErr w:type="gramEnd"/>
      <w:r>
        <w:rPr>
          <w:rFonts w:eastAsia="仿宋_GB2312" w:hint="eastAsia"/>
          <w:sz w:val="28"/>
          <w:szCs w:val="28"/>
        </w:rPr>
        <w:t>一个条件，可添加或减少条件。</w:t>
      </w:r>
      <w:r w:rsidRPr="00FF6958">
        <w:rPr>
          <w:rFonts w:eastAsia="仿宋_GB2312"/>
          <w:sz w:val="28"/>
          <w:szCs w:val="28"/>
        </w:rPr>
        <w:t>默认值为其现在</w:t>
      </w:r>
      <w:proofErr w:type="gramStart"/>
      <w:r w:rsidRPr="00FF6958">
        <w:rPr>
          <w:rFonts w:eastAsia="仿宋_GB2312"/>
          <w:sz w:val="28"/>
          <w:szCs w:val="28"/>
        </w:rPr>
        <w:t>在</w:t>
      </w:r>
      <w:proofErr w:type="gramEnd"/>
      <w:r w:rsidRPr="00FF6958">
        <w:rPr>
          <w:rFonts w:eastAsia="仿宋_GB2312"/>
          <w:sz w:val="28"/>
          <w:szCs w:val="28"/>
        </w:rPr>
        <w:t>《指引》中的</w:t>
      </w:r>
      <w:r>
        <w:rPr>
          <w:rFonts w:eastAsia="仿宋_GB2312" w:hint="eastAsia"/>
          <w:sz w:val="28"/>
          <w:szCs w:val="28"/>
        </w:rPr>
        <w:t>要求（≥</w:t>
      </w:r>
      <w:r>
        <w:rPr>
          <w:rFonts w:eastAsia="仿宋_GB2312" w:hint="eastAsia"/>
          <w:sz w:val="28"/>
          <w:szCs w:val="28"/>
        </w:rPr>
        <w:t>107</w:t>
      </w:r>
      <w:r>
        <w:rPr>
          <w:rFonts w:eastAsia="仿宋_GB2312" w:hint="eastAsia"/>
          <w:sz w:val="28"/>
          <w:szCs w:val="28"/>
        </w:rPr>
        <w:t>，或≥</w:t>
      </w:r>
      <w:r>
        <w:rPr>
          <w:rFonts w:eastAsia="仿宋_GB2312" w:hint="eastAsia"/>
          <w:sz w:val="28"/>
          <w:szCs w:val="28"/>
        </w:rPr>
        <w:t>25%</w:t>
      </w:r>
      <w:r>
        <w:rPr>
          <w:rFonts w:eastAsia="仿宋_GB2312" w:hint="eastAsia"/>
          <w:sz w:val="28"/>
          <w:szCs w:val="28"/>
        </w:rPr>
        <w:t>），可更改</w:t>
      </w:r>
      <w:r w:rsidRPr="00FF6958">
        <w:rPr>
          <w:rFonts w:eastAsia="仿宋_GB2312"/>
          <w:sz w:val="28"/>
          <w:szCs w:val="28"/>
        </w:rPr>
        <w:t>；</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lastRenderedPageBreak/>
        <w:t>（</w:t>
      </w:r>
      <w:r w:rsidRPr="00FF6958">
        <w:rPr>
          <w:rFonts w:eastAsia="仿宋_GB2312"/>
          <w:sz w:val="28"/>
          <w:szCs w:val="28"/>
        </w:rPr>
        <w:t>3</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B</w:t>
      </w:r>
      <w:r>
        <w:rPr>
          <w:rFonts w:eastAsia="仿宋_GB2312" w:hint="eastAsia"/>
          <w:sz w:val="28"/>
          <w:szCs w:val="28"/>
        </w:rPr>
        <w:t>为获得</w:t>
      </w:r>
      <w:r>
        <w:rPr>
          <w:rFonts w:eastAsia="仿宋_GB2312" w:hint="eastAsia"/>
          <w:sz w:val="28"/>
          <w:szCs w:val="28"/>
        </w:rPr>
        <w:t>B</w:t>
      </w:r>
      <w:r>
        <w:rPr>
          <w:rFonts w:eastAsia="仿宋_GB2312" w:hint="eastAsia"/>
          <w:sz w:val="28"/>
          <w:szCs w:val="28"/>
        </w:rPr>
        <w:t>类评级所要求的分数和</w:t>
      </w:r>
      <w:r>
        <w:rPr>
          <w:rFonts w:eastAsia="仿宋_GB2312" w:hint="eastAsia"/>
          <w:sz w:val="28"/>
          <w:szCs w:val="28"/>
        </w:rPr>
        <w:t>/</w:t>
      </w:r>
      <w:r>
        <w:rPr>
          <w:rFonts w:eastAsia="仿宋_GB2312" w:hint="eastAsia"/>
          <w:sz w:val="28"/>
          <w:szCs w:val="28"/>
        </w:rPr>
        <w:t>或百分比</w:t>
      </w:r>
      <w:r w:rsidRPr="00FF6958">
        <w:rPr>
          <w:rFonts w:eastAsia="仿宋_GB2312"/>
          <w:sz w:val="28"/>
          <w:szCs w:val="28"/>
        </w:rPr>
        <w:t>，为</w:t>
      </w:r>
      <w:r>
        <w:rPr>
          <w:rFonts w:eastAsia="仿宋_GB2312" w:hint="eastAsia"/>
          <w:sz w:val="28"/>
          <w:szCs w:val="28"/>
        </w:rPr>
        <w:t>下拉菜单式手动输入</w:t>
      </w:r>
      <w:r w:rsidRPr="00FF6958">
        <w:rPr>
          <w:rFonts w:eastAsia="仿宋_GB2312"/>
          <w:sz w:val="28"/>
          <w:szCs w:val="28"/>
        </w:rPr>
        <w:t>数字型变量，</w:t>
      </w:r>
      <w:r>
        <w:rPr>
          <w:rFonts w:eastAsia="仿宋_GB2312" w:hint="eastAsia"/>
          <w:sz w:val="28"/>
          <w:szCs w:val="28"/>
        </w:rPr>
        <w:t>默认格式为下拉菜单（分数</w:t>
      </w:r>
      <w:r>
        <w:rPr>
          <w:rFonts w:eastAsia="仿宋_GB2312" w:hint="eastAsia"/>
          <w:sz w:val="28"/>
          <w:szCs w:val="28"/>
        </w:rPr>
        <w:t>/</w:t>
      </w:r>
      <w:r>
        <w:rPr>
          <w:rFonts w:eastAsia="仿宋_GB2312" w:hint="eastAsia"/>
          <w:sz w:val="28"/>
          <w:szCs w:val="28"/>
        </w:rPr>
        <w:t>百分比），下拉菜单（≥</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≤），手动输入数字框（在前方为分数时为数值，在前方为百分比时为百分比值）。单一条件以“且”逻辑相连，多个条件以“或”逻辑相连，规则自</w:t>
      </w:r>
      <w:proofErr w:type="gramStart"/>
      <w:r>
        <w:rPr>
          <w:rFonts w:eastAsia="仿宋_GB2312" w:hint="eastAsia"/>
          <w:sz w:val="28"/>
          <w:szCs w:val="28"/>
        </w:rPr>
        <w:t>带至少</w:t>
      </w:r>
      <w:proofErr w:type="gramEnd"/>
      <w:r>
        <w:rPr>
          <w:rFonts w:eastAsia="仿宋_GB2312" w:hint="eastAsia"/>
          <w:sz w:val="28"/>
          <w:szCs w:val="28"/>
        </w:rPr>
        <w:t>一个条件，可添加或减少条件。</w:t>
      </w:r>
      <w:r w:rsidRPr="00FF6958">
        <w:rPr>
          <w:rFonts w:eastAsia="仿宋_GB2312"/>
          <w:sz w:val="28"/>
          <w:szCs w:val="28"/>
        </w:rPr>
        <w:t>默认值为其现在</w:t>
      </w:r>
      <w:proofErr w:type="gramStart"/>
      <w:r w:rsidRPr="00FF6958">
        <w:rPr>
          <w:rFonts w:eastAsia="仿宋_GB2312"/>
          <w:sz w:val="28"/>
          <w:szCs w:val="28"/>
        </w:rPr>
        <w:t>在</w:t>
      </w:r>
      <w:proofErr w:type="gramEnd"/>
      <w:r w:rsidRPr="00FF6958">
        <w:rPr>
          <w:rFonts w:eastAsia="仿宋_GB2312"/>
          <w:sz w:val="28"/>
          <w:szCs w:val="28"/>
        </w:rPr>
        <w:t>《指引》中的</w:t>
      </w:r>
      <w:r>
        <w:rPr>
          <w:rFonts w:eastAsia="仿宋_GB2312" w:hint="eastAsia"/>
          <w:sz w:val="28"/>
          <w:szCs w:val="28"/>
        </w:rPr>
        <w:t>要求（≥</w:t>
      </w:r>
      <w:r>
        <w:rPr>
          <w:rFonts w:eastAsia="仿宋_GB2312" w:hint="eastAsia"/>
          <w:sz w:val="28"/>
          <w:szCs w:val="28"/>
        </w:rPr>
        <w:t>100</w:t>
      </w:r>
      <w:r>
        <w:rPr>
          <w:rFonts w:eastAsia="仿宋_GB2312" w:hint="eastAsia"/>
          <w:sz w:val="28"/>
          <w:szCs w:val="28"/>
        </w:rPr>
        <w:t>且</w:t>
      </w:r>
      <w:r>
        <w:rPr>
          <w:rFonts w:eastAsia="仿宋_GB2312" w:hint="eastAsia"/>
          <w:sz w:val="28"/>
          <w:szCs w:val="28"/>
        </w:rPr>
        <w:t>&lt;107</w:t>
      </w:r>
      <w:r>
        <w:rPr>
          <w:rFonts w:eastAsia="仿宋_GB2312" w:hint="eastAsia"/>
          <w:sz w:val="28"/>
          <w:szCs w:val="28"/>
        </w:rPr>
        <w:t>，或</w:t>
      </w:r>
      <w:r>
        <w:rPr>
          <w:rFonts w:eastAsia="仿宋_GB2312" w:hint="eastAsia"/>
          <w:sz w:val="28"/>
          <w:szCs w:val="28"/>
        </w:rPr>
        <w:t>&lt;100</w:t>
      </w:r>
      <w:r>
        <w:rPr>
          <w:rFonts w:eastAsia="仿宋_GB2312" w:hint="eastAsia"/>
          <w:sz w:val="28"/>
          <w:szCs w:val="28"/>
        </w:rPr>
        <w:t>且≥</w:t>
      </w:r>
      <w:r>
        <w:rPr>
          <w:rFonts w:eastAsia="仿宋_GB2312" w:hint="eastAsia"/>
          <w:sz w:val="28"/>
          <w:szCs w:val="28"/>
        </w:rPr>
        <w:t>95%</w:t>
      </w:r>
      <w:r>
        <w:rPr>
          <w:rFonts w:eastAsia="仿宋_GB2312" w:hint="eastAsia"/>
          <w:sz w:val="28"/>
          <w:szCs w:val="28"/>
        </w:rPr>
        <w:t>），可更改</w:t>
      </w:r>
      <w:r w:rsidRPr="00FF6958">
        <w:rPr>
          <w:rFonts w:eastAsia="仿宋_GB2312"/>
          <w:sz w:val="28"/>
          <w:szCs w:val="28"/>
        </w:rPr>
        <w:t>；</w:t>
      </w:r>
    </w:p>
    <w:p w:rsidR="006F18AF" w:rsidRPr="00FF6958" w:rsidRDefault="006F18AF" w:rsidP="006F18AF">
      <w:pPr>
        <w:ind w:firstLineChars="200" w:firstLine="560"/>
        <w:rPr>
          <w:rFonts w:eastAsia="仿宋_GB2312"/>
          <w:sz w:val="28"/>
          <w:szCs w:val="28"/>
        </w:rPr>
      </w:pPr>
      <w:r w:rsidRPr="00FF6958">
        <w:rPr>
          <w:rFonts w:eastAsia="仿宋_GB2312"/>
          <w:sz w:val="28"/>
          <w:szCs w:val="28"/>
        </w:rPr>
        <w:t>（</w:t>
      </w:r>
      <w:r w:rsidRPr="00FF6958">
        <w:rPr>
          <w:rFonts w:eastAsia="仿宋_GB2312"/>
          <w:sz w:val="28"/>
          <w:szCs w:val="28"/>
        </w:rPr>
        <w:t>4</w:t>
      </w:r>
      <w:r w:rsidRPr="00FF6958">
        <w:rPr>
          <w:rFonts w:eastAsia="仿宋_GB2312"/>
          <w:sz w:val="28"/>
          <w:szCs w:val="28"/>
        </w:rPr>
        <w:t>）</w:t>
      </w:r>
      <w:r>
        <w:rPr>
          <w:rFonts w:eastAsia="仿宋_GB2312" w:hint="eastAsia"/>
          <w:sz w:val="28"/>
          <w:szCs w:val="28"/>
        </w:rPr>
        <w:t>评级规则</w:t>
      </w:r>
      <w:r>
        <w:rPr>
          <w:rFonts w:eastAsia="仿宋_GB2312" w:hint="eastAsia"/>
          <w:sz w:val="28"/>
          <w:szCs w:val="28"/>
        </w:rPr>
        <w:t>C</w:t>
      </w:r>
      <w:r>
        <w:rPr>
          <w:rFonts w:eastAsia="仿宋_GB2312" w:hint="eastAsia"/>
          <w:sz w:val="28"/>
          <w:szCs w:val="28"/>
        </w:rPr>
        <w:t>为获得</w:t>
      </w:r>
      <w:r>
        <w:rPr>
          <w:rFonts w:eastAsia="仿宋_GB2312" w:hint="eastAsia"/>
          <w:sz w:val="28"/>
          <w:szCs w:val="28"/>
        </w:rPr>
        <w:t>C</w:t>
      </w:r>
      <w:r>
        <w:rPr>
          <w:rFonts w:eastAsia="仿宋_GB2312" w:hint="eastAsia"/>
          <w:sz w:val="28"/>
          <w:szCs w:val="28"/>
        </w:rPr>
        <w:t>类评级所要求的分数和</w:t>
      </w:r>
      <w:r>
        <w:rPr>
          <w:rFonts w:eastAsia="仿宋_GB2312" w:hint="eastAsia"/>
          <w:sz w:val="28"/>
          <w:szCs w:val="28"/>
        </w:rPr>
        <w:t>/</w:t>
      </w:r>
      <w:r>
        <w:rPr>
          <w:rFonts w:eastAsia="仿宋_GB2312" w:hint="eastAsia"/>
          <w:sz w:val="28"/>
          <w:szCs w:val="28"/>
        </w:rPr>
        <w:t>或百分比</w:t>
      </w:r>
      <w:r w:rsidRPr="00FF6958">
        <w:rPr>
          <w:rFonts w:eastAsia="仿宋_GB2312"/>
          <w:sz w:val="28"/>
          <w:szCs w:val="28"/>
        </w:rPr>
        <w:t>，为</w:t>
      </w:r>
      <w:r>
        <w:rPr>
          <w:rFonts w:eastAsia="仿宋_GB2312" w:hint="eastAsia"/>
          <w:sz w:val="28"/>
          <w:szCs w:val="28"/>
        </w:rPr>
        <w:t>下拉菜单式手动输入</w:t>
      </w:r>
      <w:r w:rsidRPr="00FF6958">
        <w:rPr>
          <w:rFonts w:eastAsia="仿宋_GB2312"/>
          <w:sz w:val="28"/>
          <w:szCs w:val="28"/>
        </w:rPr>
        <w:t>数字型变量，</w:t>
      </w:r>
      <w:r>
        <w:rPr>
          <w:rFonts w:eastAsia="仿宋_GB2312" w:hint="eastAsia"/>
          <w:sz w:val="28"/>
          <w:szCs w:val="28"/>
        </w:rPr>
        <w:t>默认格式为下拉菜单（分数</w:t>
      </w:r>
      <w:r>
        <w:rPr>
          <w:rFonts w:eastAsia="仿宋_GB2312" w:hint="eastAsia"/>
          <w:sz w:val="28"/>
          <w:szCs w:val="28"/>
        </w:rPr>
        <w:t>/</w:t>
      </w:r>
      <w:r>
        <w:rPr>
          <w:rFonts w:eastAsia="仿宋_GB2312" w:hint="eastAsia"/>
          <w:sz w:val="28"/>
          <w:szCs w:val="28"/>
        </w:rPr>
        <w:t>百分比），下拉菜单（≥</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w:t>
      </w:r>
      <w:r>
        <w:rPr>
          <w:rFonts w:eastAsia="仿宋_GB2312" w:hint="eastAsia"/>
          <w:sz w:val="28"/>
          <w:szCs w:val="28"/>
        </w:rPr>
        <w:t>≤），手动输入数字框（在前方为分数时为数值，在前方为百分比时为百分比值）。单一条件以“且”逻辑相连，多个条件以“或”逻辑相连，规则自</w:t>
      </w:r>
      <w:proofErr w:type="gramStart"/>
      <w:r>
        <w:rPr>
          <w:rFonts w:eastAsia="仿宋_GB2312" w:hint="eastAsia"/>
          <w:sz w:val="28"/>
          <w:szCs w:val="28"/>
        </w:rPr>
        <w:t>带至少</w:t>
      </w:r>
      <w:proofErr w:type="gramEnd"/>
      <w:r>
        <w:rPr>
          <w:rFonts w:eastAsia="仿宋_GB2312" w:hint="eastAsia"/>
          <w:sz w:val="28"/>
          <w:szCs w:val="28"/>
        </w:rPr>
        <w:t>一个条件，可添加或减少条件。</w:t>
      </w:r>
      <w:r w:rsidRPr="00FF6958">
        <w:rPr>
          <w:rFonts w:eastAsia="仿宋_GB2312"/>
          <w:sz w:val="28"/>
          <w:szCs w:val="28"/>
        </w:rPr>
        <w:t>默认值为其现在</w:t>
      </w:r>
      <w:proofErr w:type="gramStart"/>
      <w:r w:rsidRPr="00FF6958">
        <w:rPr>
          <w:rFonts w:eastAsia="仿宋_GB2312"/>
          <w:sz w:val="28"/>
          <w:szCs w:val="28"/>
        </w:rPr>
        <w:t>在</w:t>
      </w:r>
      <w:proofErr w:type="gramEnd"/>
      <w:r w:rsidRPr="00FF6958">
        <w:rPr>
          <w:rFonts w:eastAsia="仿宋_GB2312"/>
          <w:sz w:val="28"/>
          <w:szCs w:val="28"/>
        </w:rPr>
        <w:t>《指引》中的</w:t>
      </w:r>
      <w:r>
        <w:rPr>
          <w:rFonts w:eastAsia="仿宋_GB2312" w:hint="eastAsia"/>
          <w:sz w:val="28"/>
          <w:szCs w:val="28"/>
        </w:rPr>
        <w:t>要求（</w:t>
      </w:r>
      <w:r>
        <w:rPr>
          <w:rFonts w:eastAsia="仿宋_GB2312" w:hint="eastAsia"/>
          <w:sz w:val="28"/>
          <w:szCs w:val="28"/>
        </w:rPr>
        <w:t>&lt;100</w:t>
      </w:r>
      <w:r>
        <w:rPr>
          <w:rFonts w:eastAsia="仿宋_GB2312" w:hint="eastAsia"/>
          <w:sz w:val="28"/>
          <w:szCs w:val="28"/>
        </w:rPr>
        <w:t>且</w:t>
      </w:r>
      <w:r>
        <w:rPr>
          <w:rFonts w:eastAsia="仿宋_GB2312" w:hint="eastAsia"/>
          <w:sz w:val="28"/>
          <w:szCs w:val="28"/>
        </w:rPr>
        <w:t>&lt;95%</w:t>
      </w:r>
      <w:r>
        <w:rPr>
          <w:rFonts w:eastAsia="仿宋_GB2312" w:hint="eastAsia"/>
          <w:sz w:val="28"/>
          <w:szCs w:val="28"/>
        </w:rPr>
        <w:t>），可更改。</w:t>
      </w:r>
    </w:p>
    <w:p w:rsidR="006F18AF" w:rsidRDefault="006F18AF" w:rsidP="006F18AF">
      <w:pPr>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109" w:name="_Toc475439741"/>
      <w:r>
        <w:rPr>
          <w:rFonts w:ascii="Times New Roman" w:eastAsia="仿宋_GB2312" w:hAnsi="Times New Roman"/>
        </w:rPr>
        <w:t>3.2.</w:t>
      </w:r>
      <w:r>
        <w:rPr>
          <w:rFonts w:ascii="Times New Roman" w:eastAsia="仿宋_GB2312" w:hAnsi="Times New Roman" w:hint="eastAsia"/>
        </w:rPr>
        <w:t>4</w:t>
      </w:r>
      <w:r>
        <w:rPr>
          <w:rFonts w:ascii="Times New Roman" w:eastAsia="仿宋_GB2312" w:hAnsi="Times New Roman"/>
        </w:rPr>
        <w:t>.</w:t>
      </w:r>
      <w:proofErr w:type="gramStart"/>
      <w:r>
        <w:rPr>
          <w:rFonts w:ascii="Times New Roman" w:eastAsia="仿宋_GB2312" w:hAnsi="Times New Roman" w:hint="eastAsia"/>
        </w:rPr>
        <w:t>2</w:t>
      </w:r>
      <w:proofErr w:type="gramEnd"/>
      <w:r>
        <w:rPr>
          <w:rFonts w:ascii="Times New Roman" w:eastAsia="仿宋_GB2312" w:hAnsi="Times New Roman" w:hint="eastAsia"/>
        </w:rPr>
        <w:t>年</w:t>
      </w:r>
      <w:r>
        <w:rPr>
          <w:rFonts w:ascii="Times New Roman" w:eastAsia="仿宋_GB2312" w:hAnsi="Times New Roman"/>
        </w:rPr>
        <w:t>度综合评价输</w:t>
      </w:r>
      <w:r>
        <w:rPr>
          <w:rFonts w:ascii="Times New Roman" w:eastAsia="仿宋_GB2312" w:hAnsi="Times New Roman" w:hint="eastAsia"/>
        </w:rPr>
        <w:t>出结果</w:t>
      </w:r>
      <w:bookmarkEnd w:id="109"/>
    </w:p>
    <w:p w:rsidR="006F18AF" w:rsidRDefault="006F18AF" w:rsidP="006F18AF">
      <w:pPr>
        <w:ind w:firstLineChars="200" w:firstLine="560"/>
        <w:rPr>
          <w:rFonts w:eastAsia="仿宋_GB2312"/>
          <w:sz w:val="28"/>
          <w:szCs w:val="28"/>
        </w:rPr>
      </w:pPr>
      <w:r>
        <w:rPr>
          <w:rFonts w:eastAsia="仿宋_GB2312" w:hint="eastAsia"/>
          <w:sz w:val="28"/>
          <w:szCs w:val="28"/>
        </w:rPr>
        <w:t>界面中应有</w:t>
      </w:r>
      <w:proofErr w:type="gramStart"/>
      <w:r>
        <w:rPr>
          <w:rFonts w:eastAsia="仿宋_GB2312" w:hint="eastAsia"/>
          <w:sz w:val="28"/>
          <w:szCs w:val="28"/>
        </w:rPr>
        <w:t>一</w:t>
      </w:r>
      <w:proofErr w:type="gramEnd"/>
      <w:r>
        <w:rPr>
          <w:rFonts w:eastAsia="仿宋_GB2312" w:hint="eastAsia"/>
          <w:sz w:val="28"/>
          <w:szCs w:val="28"/>
        </w:rPr>
        <w:t>“计算”按钮。在单击计算后，应根据</w:t>
      </w:r>
      <w:r>
        <w:rPr>
          <w:rFonts w:eastAsia="仿宋_GB2312" w:hint="eastAsia"/>
          <w:sz w:val="28"/>
          <w:szCs w:val="28"/>
        </w:rPr>
        <w:t>3.2.2.19</w:t>
      </w:r>
      <w:r>
        <w:rPr>
          <w:rFonts w:eastAsia="仿宋_GB2312" w:hint="eastAsia"/>
          <w:sz w:val="28"/>
          <w:szCs w:val="28"/>
        </w:rPr>
        <w:t>计算结果与</w:t>
      </w:r>
      <w:r>
        <w:rPr>
          <w:rFonts w:eastAsia="仿宋_GB2312" w:hint="eastAsia"/>
          <w:sz w:val="28"/>
          <w:szCs w:val="28"/>
        </w:rPr>
        <w:t>3.2.4.1</w:t>
      </w:r>
      <w:r>
        <w:rPr>
          <w:rFonts w:eastAsia="仿宋_GB2312" w:hint="eastAsia"/>
          <w:sz w:val="28"/>
          <w:szCs w:val="28"/>
        </w:rPr>
        <w:t>评级规则，得出每个结算参与人的对应等级。后台表单应包括总分表和细项表，其中总分表包括为统一浏览时用，细项表为每一指标具体扣分的情况。</w:t>
      </w:r>
    </w:p>
    <w:p w:rsidR="006F18AF" w:rsidRDefault="006F18AF" w:rsidP="006F18AF">
      <w:pPr>
        <w:ind w:firstLineChars="200" w:firstLine="560"/>
        <w:rPr>
          <w:rFonts w:eastAsia="仿宋_GB2312"/>
          <w:sz w:val="28"/>
          <w:szCs w:val="28"/>
        </w:rPr>
      </w:pPr>
      <w:r>
        <w:rPr>
          <w:rFonts w:eastAsia="仿宋_GB2312" w:hint="eastAsia"/>
          <w:sz w:val="28"/>
          <w:szCs w:val="28"/>
        </w:rPr>
        <w:t>总分表：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1984"/>
        <w:gridCol w:w="1276"/>
        <w:gridCol w:w="1418"/>
      </w:tblGrid>
      <w:tr w:rsidR="006F18AF"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lastRenderedPageBreak/>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1276"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ind w:firstLineChars="200" w:firstLine="560"/>
        <w:rPr>
          <w:rFonts w:eastAsia="仿宋_GB2312"/>
          <w:sz w:val="28"/>
          <w:szCs w:val="28"/>
        </w:rPr>
      </w:pPr>
      <w:r>
        <w:rPr>
          <w:rFonts w:eastAsia="仿宋_GB2312" w:hint="eastAsia"/>
          <w:sz w:val="28"/>
          <w:szCs w:val="28"/>
        </w:rPr>
        <w:t>细项表：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1984"/>
        <w:gridCol w:w="1276"/>
        <w:gridCol w:w="1418"/>
      </w:tblGrid>
      <w:tr w:rsidR="006F18AF"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1276" w:type="dxa"/>
          </w:tcPr>
          <w:p w:rsidR="006F18AF" w:rsidRPr="00191003" w:rsidRDefault="006F18AF" w:rsidP="00884C4D">
            <w:pPr>
              <w:jc w:val="center"/>
              <w:rPr>
                <w:rFonts w:eastAsia="仿宋_GB2312"/>
                <w:sz w:val="24"/>
                <w:szCs w:val="28"/>
              </w:rPr>
            </w:pPr>
            <w:r>
              <w:rPr>
                <w:rFonts w:eastAsia="仿宋_GB2312" w:hint="eastAsia"/>
                <w:sz w:val="24"/>
                <w:szCs w:val="28"/>
              </w:rPr>
              <w:t>指标</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4"/>
        <w:spacing w:line="240" w:lineRule="auto"/>
        <w:rPr>
          <w:rFonts w:ascii="Times New Roman" w:eastAsia="仿宋_GB2312" w:hAnsi="Times New Roman"/>
        </w:rPr>
      </w:pPr>
    </w:p>
    <w:p w:rsidR="006F18AF" w:rsidRPr="005B3156" w:rsidRDefault="006F18AF" w:rsidP="006F18AF">
      <w:pPr>
        <w:pStyle w:val="4"/>
        <w:spacing w:line="240" w:lineRule="auto"/>
        <w:rPr>
          <w:rFonts w:ascii="Times New Roman" w:eastAsia="仿宋_GB2312" w:hAnsi="Times New Roman"/>
        </w:rPr>
      </w:pPr>
      <w:r>
        <w:rPr>
          <w:rFonts w:ascii="Times New Roman" w:eastAsia="仿宋_GB2312" w:hAnsi="Times New Roman"/>
        </w:rPr>
        <w:t>3.2.</w:t>
      </w:r>
      <w:r>
        <w:rPr>
          <w:rFonts w:ascii="Times New Roman" w:eastAsia="仿宋_GB2312" w:hAnsi="Times New Roman" w:hint="eastAsia"/>
        </w:rPr>
        <w:t>4</w:t>
      </w:r>
      <w:r>
        <w:rPr>
          <w:rFonts w:ascii="Times New Roman" w:eastAsia="仿宋_GB2312" w:hAnsi="Times New Roman"/>
        </w:rPr>
        <w:t>.</w:t>
      </w:r>
      <w:proofErr w:type="gramStart"/>
      <w:r>
        <w:rPr>
          <w:rFonts w:ascii="Times New Roman" w:eastAsia="仿宋_GB2312" w:hAnsi="Times New Roman" w:hint="eastAsia"/>
        </w:rPr>
        <w:t>3</w:t>
      </w:r>
      <w:proofErr w:type="gramEnd"/>
      <w:r>
        <w:rPr>
          <w:rFonts w:ascii="Times New Roman" w:eastAsia="仿宋_GB2312" w:hAnsi="Times New Roman" w:hint="eastAsia"/>
        </w:rPr>
        <w:t>年</w:t>
      </w:r>
      <w:r>
        <w:rPr>
          <w:rFonts w:ascii="Times New Roman" w:eastAsia="仿宋_GB2312" w:hAnsi="Times New Roman"/>
        </w:rPr>
        <w:t>度</w:t>
      </w:r>
      <w:r w:rsidRPr="005B3156">
        <w:rPr>
          <w:rFonts w:ascii="Times New Roman" w:eastAsia="仿宋_GB2312" w:hAnsi="Times New Roman" w:hint="eastAsia"/>
        </w:rPr>
        <w:t>综合评价输出结果复核及管理人审核</w:t>
      </w:r>
    </w:p>
    <w:p w:rsidR="006F18AF" w:rsidRDefault="006F18AF" w:rsidP="006F18AF">
      <w:pPr>
        <w:ind w:firstLineChars="200" w:firstLine="560"/>
        <w:rPr>
          <w:rFonts w:eastAsia="仿宋_GB2312"/>
          <w:sz w:val="28"/>
          <w:szCs w:val="28"/>
        </w:rPr>
      </w:pPr>
      <w:r w:rsidRPr="005B3156">
        <w:rPr>
          <w:rFonts w:eastAsia="仿宋_GB2312" w:hint="eastAsia"/>
          <w:sz w:val="28"/>
          <w:szCs w:val="28"/>
        </w:rPr>
        <w:t>输出结果分为经办岗、复核岗和管理人岗，在经办岗单击“计算”后，</w:t>
      </w:r>
      <w:r>
        <w:rPr>
          <w:rFonts w:eastAsia="仿宋_GB2312" w:hint="eastAsia"/>
          <w:sz w:val="28"/>
          <w:szCs w:val="28"/>
        </w:rPr>
        <w:t>3.2.4</w:t>
      </w:r>
      <w:r w:rsidRPr="005B3156">
        <w:rPr>
          <w:rFonts w:eastAsia="仿宋_GB2312" w:hint="eastAsia"/>
          <w:sz w:val="28"/>
          <w:szCs w:val="28"/>
        </w:rPr>
        <w:t>.2</w:t>
      </w:r>
      <w:r w:rsidRPr="005B3156">
        <w:rPr>
          <w:rFonts w:eastAsia="仿宋_GB2312" w:hint="eastAsia"/>
          <w:sz w:val="28"/>
          <w:szCs w:val="28"/>
        </w:rPr>
        <w:t>的相应结果在复核岗处亦显示。复核岗在确认无误后点击“批准”按钮，则相应结果传输至管理人处。管理人确认无误后点击“批准”按钮，</w:t>
      </w:r>
      <w:proofErr w:type="gramStart"/>
      <w:r w:rsidRPr="005B3156">
        <w:rPr>
          <w:rFonts w:eastAsia="仿宋_GB2312" w:hint="eastAsia"/>
          <w:sz w:val="28"/>
          <w:szCs w:val="28"/>
        </w:rPr>
        <w:t>则相关</w:t>
      </w:r>
      <w:proofErr w:type="gramEnd"/>
      <w:r w:rsidRPr="005B3156">
        <w:rPr>
          <w:rFonts w:eastAsia="仿宋_GB2312" w:hint="eastAsia"/>
          <w:sz w:val="28"/>
          <w:szCs w:val="28"/>
        </w:rPr>
        <w:t>结果传输</w:t>
      </w:r>
      <w:proofErr w:type="gramStart"/>
      <w:r w:rsidRPr="005B3156">
        <w:rPr>
          <w:rFonts w:eastAsia="仿宋_GB2312" w:hint="eastAsia"/>
          <w:sz w:val="28"/>
          <w:szCs w:val="28"/>
        </w:rPr>
        <w:t>至结果</w:t>
      </w:r>
      <w:proofErr w:type="gramEnd"/>
      <w:r w:rsidRPr="005B3156">
        <w:rPr>
          <w:rFonts w:eastAsia="仿宋_GB2312" w:hint="eastAsia"/>
          <w:sz w:val="28"/>
          <w:szCs w:val="28"/>
        </w:rPr>
        <w:t>数据库。若复核岗或管理</w:t>
      </w:r>
      <w:proofErr w:type="gramStart"/>
      <w:r w:rsidRPr="005B3156">
        <w:rPr>
          <w:rFonts w:eastAsia="仿宋_GB2312" w:hint="eastAsia"/>
          <w:sz w:val="28"/>
          <w:szCs w:val="28"/>
        </w:rPr>
        <w:t>人岗点击</w:t>
      </w:r>
      <w:proofErr w:type="gramEnd"/>
      <w:r w:rsidRPr="005B3156">
        <w:rPr>
          <w:rFonts w:eastAsia="仿宋_GB2312" w:hint="eastAsia"/>
          <w:sz w:val="28"/>
          <w:szCs w:val="28"/>
        </w:rPr>
        <w:t>了“驳回”按钮，则相应结果不会被传输</w:t>
      </w:r>
      <w:proofErr w:type="gramStart"/>
      <w:r w:rsidRPr="005B3156">
        <w:rPr>
          <w:rFonts w:eastAsia="仿宋_GB2312" w:hint="eastAsia"/>
          <w:sz w:val="28"/>
          <w:szCs w:val="28"/>
        </w:rPr>
        <w:t>至结果</w:t>
      </w:r>
      <w:proofErr w:type="gramEnd"/>
      <w:r w:rsidRPr="005B3156">
        <w:rPr>
          <w:rFonts w:eastAsia="仿宋_GB2312" w:hint="eastAsia"/>
          <w:sz w:val="28"/>
          <w:szCs w:val="28"/>
        </w:rPr>
        <w:t>数据库。在批准或驳回按钮下方，应有录入意见的功能，类似于</w:t>
      </w:r>
      <w:r w:rsidRPr="005B3156">
        <w:rPr>
          <w:rFonts w:eastAsia="仿宋_GB2312" w:hint="eastAsia"/>
          <w:sz w:val="28"/>
          <w:szCs w:val="28"/>
        </w:rPr>
        <w:t>OA</w:t>
      </w:r>
      <w:r w:rsidRPr="005B3156">
        <w:rPr>
          <w:rFonts w:eastAsia="仿宋_GB2312" w:hint="eastAsia"/>
          <w:sz w:val="28"/>
          <w:szCs w:val="28"/>
        </w:rPr>
        <w:t>系统。</w:t>
      </w:r>
    </w:p>
    <w:p w:rsidR="006F18AF" w:rsidRPr="00050A11" w:rsidRDefault="006F18AF" w:rsidP="006F18AF">
      <w:pPr>
        <w:ind w:firstLineChars="200" w:firstLine="560"/>
        <w:rPr>
          <w:rFonts w:eastAsia="仿宋_GB2312"/>
          <w:sz w:val="28"/>
          <w:szCs w:val="28"/>
        </w:rPr>
      </w:pPr>
    </w:p>
    <w:p w:rsidR="006F18AF" w:rsidRPr="00FF6958" w:rsidRDefault="006F18AF" w:rsidP="006F18AF">
      <w:pPr>
        <w:pStyle w:val="3"/>
        <w:spacing w:line="240" w:lineRule="auto"/>
        <w:rPr>
          <w:rFonts w:eastAsia="仿宋_GB2312"/>
        </w:rPr>
      </w:pPr>
      <w:bookmarkStart w:id="110" w:name="_Toc475439742"/>
      <w:r>
        <w:rPr>
          <w:rFonts w:eastAsia="仿宋_GB2312"/>
        </w:rPr>
        <w:t>3.2.</w:t>
      </w:r>
      <w:r>
        <w:rPr>
          <w:rFonts w:eastAsia="仿宋_GB2312" w:hint="eastAsia"/>
        </w:rPr>
        <w:t>5</w:t>
      </w:r>
      <w:r w:rsidRPr="00FF6958">
        <w:rPr>
          <w:rFonts w:eastAsia="仿宋_GB2312"/>
        </w:rPr>
        <w:t xml:space="preserve"> </w:t>
      </w:r>
      <w:r w:rsidRPr="00FF6958">
        <w:rPr>
          <w:rFonts w:eastAsia="仿宋_GB2312"/>
        </w:rPr>
        <w:t>月度综合评价</w:t>
      </w:r>
      <w:r>
        <w:rPr>
          <w:rFonts w:eastAsia="仿宋_GB2312" w:hint="eastAsia"/>
        </w:rPr>
        <w:t>结果</w:t>
      </w:r>
      <w:bookmarkEnd w:id="110"/>
    </w:p>
    <w:p w:rsidR="006F18AF" w:rsidRPr="00FF6958" w:rsidRDefault="006F18AF" w:rsidP="006F18AF">
      <w:pPr>
        <w:pStyle w:val="4"/>
        <w:spacing w:line="240" w:lineRule="auto"/>
        <w:rPr>
          <w:rFonts w:ascii="Times New Roman" w:eastAsia="仿宋_GB2312" w:hAnsi="Times New Roman"/>
        </w:rPr>
      </w:pPr>
      <w:bookmarkStart w:id="111" w:name="_Toc475439743"/>
      <w:r>
        <w:rPr>
          <w:rFonts w:ascii="Times New Roman" w:eastAsia="仿宋_GB2312" w:hAnsi="Times New Roman"/>
        </w:rPr>
        <w:t>3.2.</w:t>
      </w:r>
      <w:r>
        <w:rPr>
          <w:rFonts w:ascii="Times New Roman" w:eastAsia="仿宋_GB2312" w:hAnsi="Times New Roman" w:hint="eastAsia"/>
        </w:rPr>
        <w:t>5</w:t>
      </w:r>
      <w:r>
        <w:rPr>
          <w:rFonts w:ascii="Times New Roman" w:eastAsia="仿宋_GB2312" w:hAnsi="Times New Roman"/>
        </w:rPr>
        <w:t>.1</w:t>
      </w:r>
      <w:r>
        <w:rPr>
          <w:rFonts w:ascii="Times New Roman" w:eastAsia="仿宋_GB2312" w:hAnsi="Times New Roman"/>
        </w:rPr>
        <w:t>月度综合评价</w:t>
      </w:r>
      <w:r>
        <w:rPr>
          <w:rFonts w:ascii="Times New Roman" w:eastAsia="仿宋_GB2312" w:hAnsi="Times New Roman" w:hint="eastAsia"/>
        </w:rPr>
        <w:t>结果</w:t>
      </w:r>
      <w:r w:rsidRPr="00FF6958">
        <w:rPr>
          <w:rFonts w:ascii="Times New Roman" w:eastAsia="仿宋_GB2312" w:hAnsi="Times New Roman"/>
        </w:rPr>
        <w:t>主界面</w:t>
      </w:r>
      <w:bookmarkEnd w:id="111"/>
    </w:p>
    <w:p w:rsidR="006F18AF" w:rsidRPr="00FF6958" w:rsidRDefault="006F18AF" w:rsidP="006F18AF">
      <w:pPr>
        <w:ind w:firstLineChars="200" w:firstLine="560"/>
        <w:rPr>
          <w:rFonts w:eastAsia="仿宋_GB2312"/>
          <w:sz w:val="28"/>
          <w:szCs w:val="28"/>
        </w:rPr>
      </w:pPr>
      <w:r w:rsidRPr="00FF6958">
        <w:rPr>
          <w:rFonts w:eastAsia="仿宋_GB2312"/>
          <w:sz w:val="28"/>
          <w:szCs w:val="28"/>
        </w:rPr>
        <w:t>在结算参与人综合评价下点击月度综合评价，</w:t>
      </w:r>
      <w:r>
        <w:rPr>
          <w:rFonts w:eastAsia="仿宋_GB2312" w:hint="eastAsia"/>
          <w:sz w:val="28"/>
          <w:szCs w:val="28"/>
        </w:rPr>
        <w:t>再在菜单中点击月</w:t>
      </w:r>
      <w:r>
        <w:rPr>
          <w:rFonts w:eastAsia="仿宋_GB2312" w:hint="eastAsia"/>
          <w:sz w:val="28"/>
          <w:szCs w:val="28"/>
        </w:rPr>
        <w:lastRenderedPageBreak/>
        <w:t>度综合评价结果，</w:t>
      </w:r>
      <w:r>
        <w:rPr>
          <w:rFonts w:eastAsia="仿宋_GB2312"/>
          <w:sz w:val="28"/>
          <w:szCs w:val="28"/>
        </w:rPr>
        <w:t>主界面应弹出相应</w:t>
      </w:r>
      <w:r>
        <w:rPr>
          <w:rFonts w:eastAsia="仿宋_GB2312" w:hint="eastAsia"/>
          <w:sz w:val="28"/>
          <w:szCs w:val="28"/>
        </w:rPr>
        <w:t>结果</w:t>
      </w:r>
      <w:r>
        <w:rPr>
          <w:rFonts w:eastAsia="仿宋_GB2312"/>
          <w:sz w:val="28"/>
          <w:szCs w:val="28"/>
        </w:rPr>
        <w:t>界面。</w:t>
      </w:r>
      <w:r>
        <w:rPr>
          <w:rFonts w:eastAsia="仿宋_GB2312" w:hint="eastAsia"/>
          <w:sz w:val="28"/>
          <w:szCs w:val="28"/>
        </w:rPr>
        <w:t>结果对管理人员，分为时间、参与人、时间</w:t>
      </w:r>
      <w:r>
        <w:rPr>
          <w:rFonts w:eastAsia="仿宋_GB2312" w:hint="eastAsia"/>
          <w:sz w:val="28"/>
          <w:szCs w:val="28"/>
        </w:rPr>
        <w:t>&amp;</w:t>
      </w:r>
      <w:r>
        <w:rPr>
          <w:rFonts w:eastAsia="仿宋_GB2312" w:hint="eastAsia"/>
          <w:sz w:val="28"/>
          <w:szCs w:val="28"/>
        </w:rPr>
        <w:t>参与人三个维度呈现；对结算参与人，仅以时间一个维度呈现。</w:t>
      </w:r>
    </w:p>
    <w:p w:rsidR="006F18AF" w:rsidRPr="00B37F9C" w:rsidRDefault="006F18AF" w:rsidP="006F18AF">
      <w:pPr>
        <w:ind w:firstLineChars="200" w:firstLine="560"/>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112" w:name="_Toc475439744"/>
      <w:r>
        <w:rPr>
          <w:rFonts w:ascii="Times New Roman" w:eastAsia="仿宋_GB2312" w:hAnsi="Times New Roman"/>
        </w:rPr>
        <w:t>3.2.</w:t>
      </w:r>
      <w:r>
        <w:rPr>
          <w:rFonts w:ascii="Times New Roman" w:eastAsia="仿宋_GB2312" w:hAnsi="Times New Roman" w:hint="eastAsia"/>
        </w:rPr>
        <w:t>5</w:t>
      </w:r>
      <w:r>
        <w:rPr>
          <w:rFonts w:ascii="Times New Roman" w:eastAsia="仿宋_GB2312" w:hAnsi="Times New Roman"/>
        </w:rPr>
        <w:t>.</w:t>
      </w:r>
      <w:r>
        <w:rPr>
          <w:rFonts w:ascii="Times New Roman" w:eastAsia="仿宋_GB2312" w:hAnsi="Times New Roman" w:hint="eastAsia"/>
        </w:rPr>
        <w:t>2</w:t>
      </w:r>
      <w:r>
        <w:rPr>
          <w:rFonts w:ascii="Times New Roman" w:eastAsia="仿宋_GB2312" w:hAnsi="Times New Roman"/>
        </w:rPr>
        <w:t>月度综合评价</w:t>
      </w:r>
      <w:r>
        <w:rPr>
          <w:rFonts w:ascii="Times New Roman" w:eastAsia="仿宋_GB2312" w:hAnsi="Times New Roman" w:hint="eastAsia"/>
        </w:rPr>
        <w:t>结果——对管理人员</w:t>
      </w:r>
      <w:bookmarkEnd w:id="112"/>
    </w:p>
    <w:p w:rsidR="006F18AF" w:rsidRDefault="006F18AF" w:rsidP="006F18AF">
      <w:pPr>
        <w:ind w:firstLineChars="200" w:firstLine="560"/>
        <w:rPr>
          <w:rFonts w:eastAsia="仿宋_GB2312"/>
          <w:sz w:val="28"/>
          <w:szCs w:val="28"/>
        </w:rPr>
      </w:pPr>
      <w:r>
        <w:rPr>
          <w:rFonts w:eastAsia="仿宋_GB2312" w:hint="eastAsia"/>
          <w:sz w:val="28"/>
          <w:szCs w:val="28"/>
        </w:rPr>
        <w:t>结果页面应包括“年度”、“月度”、“结算参与人”三个下拉式菜单。三个菜单旁边应有查询按钮。根据下拉菜单的选择，查询按钮应返回不同的结果。</w:t>
      </w:r>
    </w:p>
    <w:p w:rsidR="006F18AF" w:rsidRDefault="006F18AF" w:rsidP="006F18AF">
      <w:pPr>
        <w:pStyle w:val="a5"/>
        <w:numPr>
          <w:ilvl w:val="0"/>
          <w:numId w:val="3"/>
        </w:numPr>
        <w:ind w:firstLineChars="0"/>
        <w:rPr>
          <w:rFonts w:eastAsia="仿宋_GB2312"/>
          <w:sz w:val="28"/>
          <w:szCs w:val="28"/>
        </w:rPr>
      </w:pPr>
      <w:r w:rsidRPr="008F1E96">
        <w:rPr>
          <w:rFonts w:eastAsia="仿宋_GB2312" w:hint="eastAsia"/>
          <w:sz w:val="28"/>
          <w:szCs w:val="28"/>
        </w:rPr>
        <w:t>只选择年度与月度：呈现出该</w:t>
      </w:r>
      <w:r>
        <w:rPr>
          <w:rFonts w:eastAsia="仿宋_GB2312" w:hint="eastAsia"/>
          <w:sz w:val="28"/>
          <w:szCs w:val="28"/>
        </w:rPr>
        <w:t>年度该</w:t>
      </w:r>
      <w:r w:rsidRPr="008F1E96">
        <w:rPr>
          <w:rFonts w:eastAsia="仿宋_GB2312" w:hint="eastAsia"/>
          <w:sz w:val="28"/>
          <w:szCs w:val="28"/>
        </w:rPr>
        <w:t>月份所有结算参与人的月度综合评价分数及结果，</w:t>
      </w:r>
      <w:r>
        <w:rPr>
          <w:rFonts w:eastAsia="仿宋_GB2312" w:hint="eastAsia"/>
          <w:sz w:val="28"/>
          <w:szCs w:val="28"/>
        </w:rPr>
        <w:t>形式</w:t>
      </w:r>
      <w:r w:rsidRPr="008F1E96">
        <w:rPr>
          <w:rFonts w:eastAsia="仿宋_GB2312" w:hint="eastAsia"/>
          <w:sz w:val="28"/>
          <w:szCs w:val="28"/>
        </w:rPr>
        <w:t>同总分表：</w:t>
      </w:r>
    </w:p>
    <w:p w:rsidR="006F18AF" w:rsidRDefault="006F18AF" w:rsidP="006F18AF">
      <w:pPr>
        <w:pStyle w:val="a5"/>
        <w:ind w:firstLineChars="0" w:firstLine="0"/>
        <w:jc w:val="center"/>
        <w:rPr>
          <w:rFonts w:eastAsia="仿宋_GB2312"/>
          <w:sz w:val="28"/>
          <w:szCs w:val="28"/>
        </w:rPr>
      </w:pPr>
      <w:r>
        <w:rPr>
          <w:rFonts w:eastAsia="仿宋_GB2312" w:hint="eastAsia"/>
          <w:sz w:val="28"/>
          <w:szCs w:val="28"/>
        </w:rPr>
        <w:t>“（年份）（月份）月度综合评价得分及结果”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992"/>
        <w:gridCol w:w="992"/>
        <w:gridCol w:w="1276"/>
        <w:gridCol w:w="1468"/>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46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992"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992"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a5"/>
        <w:numPr>
          <w:ilvl w:val="0"/>
          <w:numId w:val="3"/>
        </w:numPr>
        <w:ind w:firstLineChars="0"/>
        <w:rPr>
          <w:rFonts w:eastAsia="仿宋_GB2312"/>
          <w:sz w:val="28"/>
          <w:szCs w:val="28"/>
        </w:rPr>
      </w:pPr>
      <w:r>
        <w:rPr>
          <w:rFonts w:eastAsia="仿宋_GB2312" w:hint="eastAsia"/>
          <w:sz w:val="28"/>
          <w:szCs w:val="28"/>
        </w:rPr>
        <w:t>只选择结算参与人：呈现该结算参与人所有月份的月度综合评价分数及结果，形式同总分表：</w:t>
      </w:r>
    </w:p>
    <w:p w:rsidR="006F18AF" w:rsidRDefault="006F18AF" w:rsidP="006F18AF">
      <w:pPr>
        <w:pStyle w:val="a5"/>
        <w:ind w:firstLineChars="0" w:firstLine="0"/>
        <w:jc w:val="center"/>
        <w:rPr>
          <w:rFonts w:eastAsia="仿宋_GB2312"/>
          <w:sz w:val="28"/>
          <w:szCs w:val="28"/>
        </w:rPr>
      </w:pPr>
      <w:r>
        <w:rPr>
          <w:rFonts w:eastAsia="仿宋_GB2312" w:hint="eastAsia"/>
          <w:sz w:val="28"/>
          <w:szCs w:val="28"/>
        </w:rPr>
        <w:t>“（结算参与人名称）月度综合评价历史得分及结果”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992"/>
        <w:gridCol w:w="992"/>
        <w:gridCol w:w="1276"/>
        <w:gridCol w:w="1468"/>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46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xxxxxx</w:t>
            </w:r>
          </w:p>
        </w:tc>
        <w:tc>
          <w:tcPr>
            <w:tcW w:w="1418"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xxxxxx</w:t>
            </w:r>
          </w:p>
        </w:tc>
        <w:tc>
          <w:tcPr>
            <w:tcW w:w="1418"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a5"/>
        <w:numPr>
          <w:ilvl w:val="0"/>
          <w:numId w:val="3"/>
        </w:numPr>
        <w:ind w:firstLineChars="0"/>
        <w:rPr>
          <w:rFonts w:eastAsia="仿宋_GB2312"/>
          <w:sz w:val="28"/>
          <w:szCs w:val="28"/>
        </w:rPr>
      </w:pPr>
      <w:r>
        <w:rPr>
          <w:rFonts w:eastAsia="仿宋_GB2312" w:hint="eastAsia"/>
          <w:sz w:val="28"/>
          <w:szCs w:val="28"/>
        </w:rPr>
        <w:t>同时选择年度、月度与结算参与人：呈现该结算参与人在该</w:t>
      </w:r>
      <w:r>
        <w:rPr>
          <w:rFonts w:eastAsia="仿宋_GB2312" w:hint="eastAsia"/>
          <w:sz w:val="28"/>
          <w:szCs w:val="28"/>
        </w:rPr>
        <w:lastRenderedPageBreak/>
        <w:t>年度该月份的具体项目扣分情况，形式同细项表：</w:t>
      </w:r>
    </w:p>
    <w:p w:rsidR="006F18AF" w:rsidRPr="00F9436B" w:rsidRDefault="006F18AF" w:rsidP="006F18AF">
      <w:pPr>
        <w:pStyle w:val="a5"/>
        <w:ind w:firstLineChars="0" w:firstLine="0"/>
        <w:jc w:val="center"/>
        <w:rPr>
          <w:rFonts w:eastAsia="仿宋_GB2312"/>
          <w:sz w:val="28"/>
          <w:szCs w:val="28"/>
        </w:rPr>
      </w:pPr>
      <w:r>
        <w:rPr>
          <w:rFonts w:eastAsia="仿宋_GB2312" w:hint="eastAsia"/>
          <w:sz w:val="28"/>
          <w:szCs w:val="28"/>
        </w:rPr>
        <w:t>“（结算参与人名称）（年份）（月份）月</w:t>
      </w:r>
      <w:r w:rsidRPr="00F9436B">
        <w:rPr>
          <w:rFonts w:eastAsia="仿宋_GB2312" w:hint="eastAsia"/>
          <w:sz w:val="28"/>
          <w:szCs w:val="28"/>
        </w:rPr>
        <w:t>度综合评价得分</w:t>
      </w:r>
      <w:r>
        <w:rPr>
          <w:rFonts w:eastAsia="仿宋_GB2312" w:hint="eastAsia"/>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418"/>
        <w:gridCol w:w="992"/>
        <w:gridCol w:w="992"/>
        <w:gridCol w:w="1276"/>
        <w:gridCol w:w="1468"/>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Pr>
                <w:rFonts w:eastAsia="仿宋_GB2312" w:hint="eastAsia"/>
                <w:sz w:val="24"/>
                <w:szCs w:val="28"/>
              </w:rPr>
              <w:t>指标</w:t>
            </w:r>
          </w:p>
        </w:tc>
        <w:tc>
          <w:tcPr>
            <w:tcW w:w="146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xxxxxx</w:t>
            </w:r>
          </w:p>
        </w:tc>
        <w:tc>
          <w:tcPr>
            <w:tcW w:w="1418"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992"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xxxxxx</w:t>
            </w:r>
          </w:p>
        </w:tc>
        <w:tc>
          <w:tcPr>
            <w:tcW w:w="1418"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992"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bl>
    <w:p w:rsidR="006F18AF" w:rsidRPr="0055430C" w:rsidRDefault="006F18AF" w:rsidP="006F18AF">
      <w:pPr>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113" w:name="_Toc475439745"/>
      <w:r>
        <w:rPr>
          <w:rFonts w:ascii="Times New Roman" w:eastAsia="仿宋_GB2312" w:hAnsi="Times New Roman"/>
        </w:rPr>
        <w:t>3.2.</w:t>
      </w:r>
      <w:r>
        <w:rPr>
          <w:rFonts w:ascii="Times New Roman" w:eastAsia="仿宋_GB2312" w:hAnsi="Times New Roman" w:hint="eastAsia"/>
        </w:rPr>
        <w:t>5</w:t>
      </w:r>
      <w:r>
        <w:rPr>
          <w:rFonts w:ascii="Times New Roman" w:eastAsia="仿宋_GB2312" w:hAnsi="Times New Roman"/>
        </w:rPr>
        <w:t>.</w:t>
      </w:r>
      <w:r>
        <w:rPr>
          <w:rFonts w:ascii="Times New Roman" w:eastAsia="仿宋_GB2312" w:hAnsi="Times New Roman" w:hint="eastAsia"/>
        </w:rPr>
        <w:t>3</w:t>
      </w:r>
      <w:r>
        <w:rPr>
          <w:rFonts w:ascii="Times New Roman" w:eastAsia="仿宋_GB2312" w:hAnsi="Times New Roman"/>
        </w:rPr>
        <w:t>月度综合评价</w:t>
      </w:r>
      <w:r>
        <w:rPr>
          <w:rFonts w:ascii="Times New Roman" w:eastAsia="仿宋_GB2312" w:hAnsi="Times New Roman" w:hint="eastAsia"/>
        </w:rPr>
        <w:t>结果——对结算参与人</w:t>
      </w:r>
      <w:bookmarkEnd w:id="113"/>
    </w:p>
    <w:p w:rsidR="006F18AF" w:rsidRDefault="006F18AF" w:rsidP="006F18AF">
      <w:pPr>
        <w:ind w:firstLineChars="200" w:firstLine="560"/>
        <w:rPr>
          <w:rFonts w:eastAsia="仿宋_GB2312"/>
          <w:sz w:val="28"/>
          <w:szCs w:val="28"/>
        </w:rPr>
      </w:pPr>
      <w:r>
        <w:rPr>
          <w:rFonts w:eastAsia="仿宋_GB2312" w:hint="eastAsia"/>
          <w:sz w:val="28"/>
          <w:szCs w:val="28"/>
        </w:rPr>
        <w:t>结果页面应包括“年度”、“月度”两个下拉式菜单。两个菜单旁边应有查询按钮。根据下拉菜单的选择，查询按钮应返回不同的结果。</w:t>
      </w:r>
    </w:p>
    <w:p w:rsidR="006F18AF" w:rsidRDefault="006F18AF" w:rsidP="006F18AF">
      <w:pPr>
        <w:ind w:firstLineChars="200" w:firstLine="560"/>
        <w:rPr>
          <w:rFonts w:eastAsia="仿宋_GB2312"/>
          <w:sz w:val="28"/>
          <w:szCs w:val="28"/>
        </w:rPr>
      </w:pPr>
      <w:r>
        <w:rPr>
          <w:rFonts w:eastAsia="仿宋_GB2312" w:hint="eastAsia"/>
          <w:sz w:val="28"/>
          <w:szCs w:val="28"/>
        </w:rPr>
        <w:t>结算参与人可以看到自己当月的得分及结果，以及结果细项的每一项扣分情况。对于月度综合评价结果，结算参与人能看见自己的分数与结果，以及其他所有人的结果。</w:t>
      </w:r>
    </w:p>
    <w:p w:rsidR="006F18AF" w:rsidRDefault="006F18AF" w:rsidP="006F18AF">
      <w:pPr>
        <w:ind w:firstLineChars="200" w:firstLine="560"/>
        <w:rPr>
          <w:rFonts w:eastAsia="仿宋_GB2312"/>
          <w:sz w:val="28"/>
          <w:szCs w:val="28"/>
        </w:rPr>
      </w:pPr>
      <w:r>
        <w:rPr>
          <w:rFonts w:eastAsia="仿宋_GB2312" w:hint="eastAsia"/>
          <w:sz w:val="28"/>
          <w:szCs w:val="28"/>
        </w:rPr>
        <w:t>结果浏览</w:t>
      </w:r>
      <w:r w:rsidRPr="00D87A35">
        <w:rPr>
          <w:rFonts w:eastAsia="仿宋_GB2312" w:hint="eastAsia"/>
          <w:sz w:val="28"/>
          <w:szCs w:val="28"/>
        </w:rPr>
        <w:t>形式</w:t>
      </w:r>
      <w:r>
        <w:rPr>
          <w:rFonts w:eastAsia="仿宋_GB2312" w:hint="eastAsia"/>
          <w:sz w:val="28"/>
          <w:szCs w:val="28"/>
        </w:rPr>
        <w:t>为总分表</w:t>
      </w:r>
      <w:r>
        <w:rPr>
          <w:rFonts w:eastAsia="仿宋_GB2312" w:hint="eastAsia"/>
          <w:sz w:val="28"/>
          <w:szCs w:val="28"/>
        </w:rPr>
        <w:t>+</w:t>
      </w:r>
      <w:r>
        <w:rPr>
          <w:rFonts w:eastAsia="仿宋_GB2312" w:hint="eastAsia"/>
          <w:sz w:val="28"/>
          <w:szCs w:val="28"/>
        </w:rPr>
        <w:t>细项表</w:t>
      </w:r>
      <w:r w:rsidRPr="00D87A35">
        <w:rPr>
          <w:rFonts w:eastAsia="仿宋_GB2312" w:hint="eastAsia"/>
          <w:sz w:val="28"/>
          <w:szCs w:val="28"/>
        </w:rPr>
        <w:t>：</w:t>
      </w:r>
    </w:p>
    <w:p w:rsidR="006F18AF" w:rsidRPr="00D87A35" w:rsidRDefault="006F18AF" w:rsidP="006F18AF">
      <w:pPr>
        <w:jc w:val="center"/>
        <w:rPr>
          <w:rFonts w:eastAsia="仿宋_GB2312"/>
          <w:sz w:val="28"/>
          <w:szCs w:val="28"/>
        </w:rPr>
      </w:pPr>
      <w:r>
        <w:rPr>
          <w:rFonts w:eastAsia="仿宋_GB2312" w:hint="eastAsia"/>
          <w:sz w:val="28"/>
          <w:szCs w:val="28"/>
        </w:rPr>
        <w:t>“（年份）（月份）月度综合评价得分及结果”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985"/>
        <w:gridCol w:w="992"/>
        <w:gridCol w:w="850"/>
        <w:gridCol w:w="1276"/>
        <w:gridCol w:w="1418"/>
      </w:tblGrid>
      <w:tr w:rsidR="006F18AF" w:rsidRPr="00191003" w:rsidTr="00884C4D">
        <w:tc>
          <w:tcPr>
            <w:tcW w:w="1951"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98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41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1951"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850"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1951" w:type="dxa"/>
          </w:tcPr>
          <w:p w:rsidR="006F18AF" w:rsidRDefault="006F18AF" w:rsidP="00884C4D">
            <w:pPr>
              <w:rPr>
                <w:rFonts w:eastAsia="仿宋_GB2312"/>
                <w:sz w:val="28"/>
                <w:szCs w:val="28"/>
              </w:rPr>
            </w:pPr>
            <w:r>
              <w:rPr>
                <w:rFonts w:eastAsia="仿宋_GB2312" w:hint="eastAsia"/>
                <w:sz w:val="28"/>
                <w:szCs w:val="28"/>
              </w:rPr>
              <w:t>……</w:t>
            </w:r>
          </w:p>
        </w:tc>
        <w:tc>
          <w:tcPr>
            <w:tcW w:w="1985" w:type="dxa"/>
          </w:tcPr>
          <w:p w:rsidR="006F18AF" w:rsidRDefault="006F18AF" w:rsidP="00884C4D">
            <w:pPr>
              <w:rPr>
                <w:rFonts w:eastAsia="仿宋_GB2312"/>
                <w:sz w:val="28"/>
                <w:szCs w:val="28"/>
              </w:rPr>
            </w:pPr>
            <w:r>
              <w:rPr>
                <w:rFonts w:eastAsia="仿宋_GB2312" w:hint="eastAsia"/>
                <w:sz w:val="28"/>
                <w:szCs w:val="28"/>
              </w:rPr>
              <w:t>……</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850"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1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a5"/>
        <w:ind w:left="980" w:firstLineChars="0" w:firstLine="0"/>
        <w:jc w:val="right"/>
        <w:rPr>
          <w:rFonts w:eastAsia="仿宋_GB2312"/>
          <w:sz w:val="28"/>
          <w:szCs w:val="28"/>
        </w:rPr>
      </w:pPr>
    </w:p>
    <w:p w:rsidR="006F18AF" w:rsidRPr="00F9436B" w:rsidRDefault="006F18AF" w:rsidP="006F18AF">
      <w:pPr>
        <w:pStyle w:val="a5"/>
        <w:ind w:firstLineChars="0" w:firstLine="0"/>
        <w:jc w:val="center"/>
        <w:rPr>
          <w:rFonts w:eastAsia="仿宋_GB2312"/>
          <w:sz w:val="28"/>
          <w:szCs w:val="28"/>
        </w:rPr>
      </w:pPr>
      <w:r>
        <w:rPr>
          <w:rFonts w:eastAsia="仿宋_GB2312" w:hint="eastAsia"/>
          <w:sz w:val="28"/>
          <w:szCs w:val="28"/>
        </w:rPr>
        <w:t>“（结算参与人名称）（年份）（月份）月</w:t>
      </w:r>
      <w:r w:rsidRPr="00F9436B">
        <w:rPr>
          <w:rFonts w:eastAsia="仿宋_GB2312" w:hint="eastAsia"/>
          <w:sz w:val="28"/>
          <w:szCs w:val="28"/>
        </w:rPr>
        <w:t>度综合评价得分</w:t>
      </w:r>
      <w:r>
        <w:rPr>
          <w:rFonts w:eastAsia="仿宋_GB2312" w:hint="eastAsia"/>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560"/>
        <w:gridCol w:w="992"/>
        <w:gridCol w:w="850"/>
        <w:gridCol w:w="1276"/>
        <w:gridCol w:w="1468"/>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417"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56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992"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月份</w:t>
            </w:r>
          </w:p>
        </w:tc>
        <w:tc>
          <w:tcPr>
            <w:tcW w:w="1276" w:type="dxa"/>
          </w:tcPr>
          <w:p w:rsidR="006F18AF" w:rsidRPr="00191003" w:rsidRDefault="006F18AF" w:rsidP="00884C4D">
            <w:pPr>
              <w:jc w:val="center"/>
              <w:rPr>
                <w:rFonts w:eastAsia="仿宋_GB2312"/>
                <w:sz w:val="24"/>
                <w:szCs w:val="28"/>
              </w:rPr>
            </w:pPr>
            <w:r>
              <w:rPr>
                <w:rFonts w:eastAsia="仿宋_GB2312" w:hint="eastAsia"/>
                <w:sz w:val="24"/>
                <w:szCs w:val="28"/>
              </w:rPr>
              <w:t>指标</w:t>
            </w:r>
          </w:p>
        </w:tc>
        <w:tc>
          <w:tcPr>
            <w:tcW w:w="1468"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417" w:type="dxa"/>
          </w:tcPr>
          <w:p w:rsidR="006F18AF" w:rsidRDefault="006F18AF" w:rsidP="00884C4D">
            <w:pPr>
              <w:rPr>
                <w:rFonts w:eastAsia="仿宋_GB2312"/>
                <w:sz w:val="28"/>
                <w:szCs w:val="28"/>
              </w:rPr>
            </w:pPr>
            <w:r>
              <w:rPr>
                <w:rFonts w:eastAsia="仿宋_GB2312" w:hint="eastAsia"/>
                <w:sz w:val="28"/>
                <w:szCs w:val="28"/>
              </w:rPr>
              <w:t>xxxxxx</w:t>
            </w:r>
          </w:p>
        </w:tc>
        <w:tc>
          <w:tcPr>
            <w:tcW w:w="1560"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850"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lastRenderedPageBreak/>
              <w:t>……</w:t>
            </w:r>
          </w:p>
        </w:tc>
        <w:tc>
          <w:tcPr>
            <w:tcW w:w="1417" w:type="dxa"/>
          </w:tcPr>
          <w:p w:rsidR="006F18AF" w:rsidRDefault="006F18AF" w:rsidP="00884C4D">
            <w:pPr>
              <w:rPr>
                <w:rFonts w:eastAsia="仿宋_GB2312"/>
                <w:sz w:val="28"/>
                <w:szCs w:val="28"/>
              </w:rPr>
            </w:pPr>
            <w:r>
              <w:rPr>
                <w:rFonts w:eastAsia="仿宋_GB2312" w:hint="eastAsia"/>
                <w:sz w:val="28"/>
                <w:szCs w:val="28"/>
              </w:rPr>
              <w:t>xxxxxx</w:t>
            </w:r>
          </w:p>
        </w:tc>
        <w:tc>
          <w:tcPr>
            <w:tcW w:w="1560" w:type="dxa"/>
          </w:tcPr>
          <w:p w:rsidR="006F18AF" w:rsidRDefault="006F18AF" w:rsidP="00884C4D">
            <w:pPr>
              <w:rPr>
                <w:rFonts w:eastAsia="仿宋_GB2312"/>
                <w:sz w:val="28"/>
                <w:szCs w:val="28"/>
              </w:rPr>
            </w:pPr>
            <w:r>
              <w:rPr>
                <w:rFonts w:eastAsia="仿宋_GB2312" w:hint="eastAsia"/>
                <w:sz w:val="28"/>
                <w:szCs w:val="28"/>
              </w:rPr>
              <w:t>X</w:t>
            </w:r>
          </w:p>
        </w:tc>
        <w:tc>
          <w:tcPr>
            <w:tcW w:w="992" w:type="dxa"/>
          </w:tcPr>
          <w:p w:rsidR="006F18AF" w:rsidRDefault="006F18AF" w:rsidP="00884C4D">
            <w:pPr>
              <w:rPr>
                <w:rFonts w:eastAsia="仿宋_GB2312"/>
                <w:sz w:val="28"/>
                <w:szCs w:val="28"/>
              </w:rPr>
            </w:pPr>
            <w:r>
              <w:rPr>
                <w:rFonts w:eastAsia="仿宋_GB2312" w:hint="eastAsia"/>
                <w:sz w:val="28"/>
                <w:szCs w:val="28"/>
              </w:rPr>
              <w:t>yyyy</w:t>
            </w:r>
          </w:p>
        </w:tc>
        <w:tc>
          <w:tcPr>
            <w:tcW w:w="850" w:type="dxa"/>
          </w:tcPr>
          <w:p w:rsidR="006F18AF" w:rsidRDefault="006F18AF" w:rsidP="00884C4D">
            <w:pPr>
              <w:rPr>
                <w:rFonts w:eastAsia="仿宋_GB2312"/>
                <w:sz w:val="28"/>
                <w:szCs w:val="28"/>
              </w:rPr>
            </w:pPr>
            <w:r>
              <w:rPr>
                <w:rFonts w:eastAsia="仿宋_GB2312" w:hint="eastAsia"/>
                <w:sz w:val="28"/>
                <w:szCs w:val="28"/>
              </w:rPr>
              <w:t>mm</w:t>
            </w:r>
          </w:p>
        </w:tc>
        <w:tc>
          <w:tcPr>
            <w:tcW w:w="1276" w:type="dxa"/>
          </w:tcPr>
          <w:p w:rsidR="006F18AF" w:rsidRDefault="006F18AF" w:rsidP="00884C4D">
            <w:pPr>
              <w:rPr>
                <w:rFonts w:eastAsia="仿宋_GB2312"/>
                <w:sz w:val="28"/>
                <w:szCs w:val="28"/>
              </w:rPr>
            </w:pPr>
            <w:r>
              <w:rPr>
                <w:rFonts w:eastAsia="仿宋_GB2312" w:hint="eastAsia"/>
                <w:sz w:val="28"/>
                <w:szCs w:val="28"/>
              </w:rPr>
              <w:t>……</w:t>
            </w:r>
          </w:p>
        </w:tc>
        <w:tc>
          <w:tcPr>
            <w:tcW w:w="1468"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rPr>
          <w:rFonts w:eastAsia="仿宋_GB2312"/>
          <w:sz w:val="28"/>
          <w:szCs w:val="28"/>
        </w:rPr>
      </w:pPr>
    </w:p>
    <w:p w:rsidR="006F18AF" w:rsidRPr="00FF6958" w:rsidRDefault="006F18AF" w:rsidP="006F18AF">
      <w:pPr>
        <w:pStyle w:val="3"/>
        <w:spacing w:line="240" w:lineRule="auto"/>
        <w:rPr>
          <w:rFonts w:eastAsia="仿宋_GB2312"/>
        </w:rPr>
      </w:pPr>
      <w:bookmarkStart w:id="114" w:name="_Toc475439746"/>
      <w:r>
        <w:rPr>
          <w:rFonts w:eastAsia="仿宋_GB2312"/>
        </w:rPr>
        <w:t>3.2.</w:t>
      </w:r>
      <w:r>
        <w:rPr>
          <w:rFonts w:eastAsia="仿宋_GB2312" w:hint="eastAsia"/>
        </w:rPr>
        <w:t>6</w:t>
      </w:r>
      <w:r w:rsidRPr="00FF6958">
        <w:rPr>
          <w:rFonts w:eastAsia="仿宋_GB2312"/>
        </w:rPr>
        <w:t xml:space="preserve"> </w:t>
      </w:r>
      <w:r>
        <w:rPr>
          <w:rFonts w:eastAsia="仿宋_GB2312" w:hint="eastAsia"/>
        </w:rPr>
        <w:t>年</w:t>
      </w:r>
      <w:r w:rsidRPr="00FF6958">
        <w:rPr>
          <w:rFonts w:eastAsia="仿宋_GB2312"/>
        </w:rPr>
        <w:t>度综合评价</w:t>
      </w:r>
      <w:r>
        <w:rPr>
          <w:rFonts w:eastAsia="仿宋_GB2312" w:hint="eastAsia"/>
        </w:rPr>
        <w:t>结果</w:t>
      </w:r>
      <w:bookmarkEnd w:id="114"/>
    </w:p>
    <w:p w:rsidR="006F18AF" w:rsidRPr="00FF6958" w:rsidRDefault="006F18AF" w:rsidP="006F18AF">
      <w:pPr>
        <w:pStyle w:val="4"/>
        <w:spacing w:line="240" w:lineRule="auto"/>
        <w:rPr>
          <w:rFonts w:ascii="Times New Roman" w:eastAsia="仿宋_GB2312" w:hAnsi="Times New Roman"/>
        </w:rPr>
      </w:pPr>
      <w:bookmarkStart w:id="115" w:name="_Toc475439747"/>
      <w:r>
        <w:rPr>
          <w:rFonts w:ascii="Times New Roman" w:eastAsia="仿宋_GB2312" w:hAnsi="Times New Roman"/>
        </w:rPr>
        <w:t>3.2.</w:t>
      </w:r>
      <w:r>
        <w:rPr>
          <w:rFonts w:ascii="Times New Roman" w:eastAsia="仿宋_GB2312" w:hAnsi="Times New Roman" w:hint="eastAsia"/>
        </w:rPr>
        <w:t>6</w:t>
      </w:r>
      <w:r>
        <w:rPr>
          <w:rFonts w:ascii="Times New Roman" w:eastAsia="仿宋_GB2312" w:hAnsi="Times New Roman"/>
        </w:rPr>
        <w:t>.</w:t>
      </w:r>
      <w:proofErr w:type="gramStart"/>
      <w:r>
        <w:rPr>
          <w:rFonts w:ascii="Times New Roman" w:eastAsia="仿宋_GB2312" w:hAnsi="Times New Roman"/>
        </w:rPr>
        <w:t>1</w:t>
      </w:r>
      <w:proofErr w:type="gramEnd"/>
      <w:r>
        <w:rPr>
          <w:rFonts w:ascii="Times New Roman" w:eastAsia="仿宋_GB2312" w:hAnsi="Times New Roman" w:hint="eastAsia"/>
        </w:rPr>
        <w:t>年</w:t>
      </w:r>
      <w:r>
        <w:rPr>
          <w:rFonts w:ascii="Times New Roman" w:eastAsia="仿宋_GB2312" w:hAnsi="Times New Roman"/>
        </w:rPr>
        <w:t>度综合评价</w:t>
      </w:r>
      <w:r>
        <w:rPr>
          <w:rFonts w:ascii="Times New Roman" w:eastAsia="仿宋_GB2312" w:hAnsi="Times New Roman" w:hint="eastAsia"/>
        </w:rPr>
        <w:t>结果</w:t>
      </w:r>
      <w:r w:rsidRPr="00FF6958">
        <w:rPr>
          <w:rFonts w:ascii="Times New Roman" w:eastAsia="仿宋_GB2312" w:hAnsi="Times New Roman"/>
        </w:rPr>
        <w:t>主界面</w:t>
      </w:r>
      <w:bookmarkEnd w:id="115"/>
    </w:p>
    <w:p w:rsidR="006F18AF" w:rsidRPr="00FF6958" w:rsidRDefault="006F18AF" w:rsidP="006F18AF">
      <w:pPr>
        <w:ind w:firstLineChars="200" w:firstLine="560"/>
        <w:rPr>
          <w:rFonts w:eastAsia="仿宋_GB2312"/>
          <w:sz w:val="28"/>
          <w:szCs w:val="28"/>
        </w:rPr>
      </w:pPr>
      <w:r>
        <w:rPr>
          <w:rFonts w:eastAsia="仿宋_GB2312"/>
          <w:sz w:val="28"/>
          <w:szCs w:val="28"/>
        </w:rPr>
        <w:t>在结算参与人综合评价下点击</w:t>
      </w:r>
      <w:r>
        <w:rPr>
          <w:rFonts w:eastAsia="仿宋_GB2312" w:hint="eastAsia"/>
          <w:sz w:val="28"/>
          <w:szCs w:val="28"/>
        </w:rPr>
        <w:t>年</w:t>
      </w:r>
      <w:r w:rsidRPr="00FF6958">
        <w:rPr>
          <w:rFonts w:eastAsia="仿宋_GB2312"/>
          <w:sz w:val="28"/>
          <w:szCs w:val="28"/>
        </w:rPr>
        <w:t>度综合评价，</w:t>
      </w:r>
      <w:r>
        <w:rPr>
          <w:rFonts w:eastAsia="仿宋_GB2312" w:hint="eastAsia"/>
          <w:sz w:val="28"/>
          <w:szCs w:val="28"/>
        </w:rPr>
        <w:t>再在菜单中点击年度综合评价结果，</w:t>
      </w:r>
      <w:r>
        <w:rPr>
          <w:rFonts w:eastAsia="仿宋_GB2312"/>
          <w:sz w:val="28"/>
          <w:szCs w:val="28"/>
        </w:rPr>
        <w:t>主界面应弹出相应</w:t>
      </w:r>
      <w:r>
        <w:rPr>
          <w:rFonts w:eastAsia="仿宋_GB2312" w:hint="eastAsia"/>
          <w:sz w:val="28"/>
          <w:szCs w:val="28"/>
        </w:rPr>
        <w:t>结果</w:t>
      </w:r>
      <w:r>
        <w:rPr>
          <w:rFonts w:eastAsia="仿宋_GB2312"/>
          <w:sz w:val="28"/>
          <w:szCs w:val="28"/>
        </w:rPr>
        <w:t>界面。</w:t>
      </w:r>
      <w:r>
        <w:rPr>
          <w:rFonts w:eastAsia="仿宋_GB2312" w:hint="eastAsia"/>
          <w:sz w:val="28"/>
          <w:szCs w:val="28"/>
        </w:rPr>
        <w:t>结果对管理人员，分为时间、参与人、时间</w:t>
      </w:r>
      <w:r>
        <w:rPr>
          <w:rFonts w:eastAsia="仿宋_GB2312" w:hint="eastAsia"/>
          <w:sz w:val="28"/>
          <w:szCs w:val="28"/>
        </w:rPr>
        <w:t>&amp;</w:t>
      </w:r>
      <w:r>
        <w:rPr>
          <w:rFonts w:eastAsia="仿宋_GB2312" w:hint="eastAsia"/>
          <w:sz w:val="28"/>
          <w:szCs w:val="28"/>
        </w:rPr>
        <w:t>参与人三个维度呈现；对结算参与人，仅以时间一个维度呈现。</w:t>
      </w:r>
    </w:p>
    <w:p w:rsidR="006F18AF" w:rsidRPr="00B37F9C" w:rsidRDefault="006F18AF" w:rsidP="006F18AF">
      <w:pPr>
        <w:ind w:firstLineChars="200" w:firstLine="560"/>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116" w:name="_Toc475439748"/>
      <w:r>
        <w:rPr>
          <w:rFonts w:ascii="Times New Roman" w:eastAsia="仿宋_GB2312" w:hAnsi="Times New Roman"/>
        </w:rPr>
        <w:t>3.2.</w:t>
      </w:r>
      <w:r>
        <w:rPr>
          <w:rFonts w:ascii="Times New Roman" w:eastAsia="仿宋_GB2312" w:hAnsi="Times New Roman" w:hint="eastAsia"/>
        </w:rPr>
        <w:t>6</w:t>
      </w:r>
      <w:r>
        <w:rPr>
          <w:rFonts w:ascii="Times New Roman" w:eastAsia="仿宋_GB2312" w:hAnsi="Times New Roman"/>
        </w:rPr>
        <w:t>.</w:t>
      </w:r>
      <w:proofErr w:type="gramStart"/>
      <w:r>
        <w:rPr>
          <w:rFonts w:ascii="Times New Roman" w:eastAsia="仿宋_GB2312" w:hAnsi="Times New Roman" w:hint="eastAsia"/>
        </w:rPr>
        <w:t>2</w:t>
      </w:r>
      <w:proofErr w:type="gramEnd"/>
      <w:r>
        <w:rPr>
          <w:rFonts w:ascii="Times New Roman" w:eastAsia="仿宋_GB2312" w:hAnsi="Times New Roman" w:hint="eastAsia"/>
        </w:rPr>
        <w:t>年</w:t>
      </w:r>
      <w:r>
        <w:rPr>
          <w:rFonts w:ascii="Times New Roman" w:eastAsia="仿宋_GB2312" w:hAnsi="Times New Roman"/>
        </w:rPr>
        <w:t>度综合评价</w:t>
      </w:r>
      <w:r>
        <w:rPr>
          <w:rFonts w:ascii="Times New Roman" w:eastAsia="仿宋_GB2312" w:hAnsi="Times New Roman" w:hint="eastAsia"/>
        </w:rPr>
        <w:t>结果——对管理人员</w:t>
      </w:r>
      <w:bookmarkEnd w:id="116"/>
    </w:p>
    <w:p w:rsidR="006F18AF" w:rsidRDefault="006F18AF" w:rsidP="006F18AF">
      <w:pPr>
        <w:ind w:firstLineChars="200" w:firstLine="560"/>
        <w:rPr>
          <w:rFonts w:eastAsia="仿宋_GB2312"/>
          <w:sz w:val="28"/>
          <w:szCs w:val="28"/>
        </w:rPr>
      </w:pPr>
      <w:r>
        <w:rPr>
          <w:rFonts w:eastAsia="仿宋_GB2312" w:hint="eastAsia"/>
          <w:sz w:val="28"/>
          <w:szCs w:val="28"/>
        </w:rPr>
        <w:t>结果页面应包括“年度”、“结算参与人”两个下拉式菜单。两个菜单旁边应有查询按钮。根据下拉菜单的选择，查询按钮应返回不同的结果。</w:t>
      </w:r>
    </w:p>
    <w:p w:rsidR="006F18AF" w:rsidRDefault="006F18AF" w:rsidP="006F18AF">
      <w:pPr>
        <w:pStyle w:val="a5"/>
        <w:numPr>
          <w:ilvl w:val="0"/>
          <w:numId w:val="3"/>
        </w:numPr>
        <w:ind w:firstLineChars="0"/>
        <w:rPr>
          <w:rFonts w:eastAsia="仿宋_GB2312"/>
          <w:sz w:val="28"/>
          <w:szCs w:val="28"/>
        </w:rPr>
      </w:pPr>
      <w:r w:rsidRPr="008F1E96">
        <w:rPr>
          <w:rFonts w:eastAsia="仿宋_GB2312" w:hint="eastAsia"/>
          <w:sz w:val="28"/>
          <w:szCs w:val="28"/>
        </w:rPr>
        <w:t>只选择年度：呈现出该</w:t>
      </w:r>
      <w:r>
        <w:rPr>
          <w:rFonts w:eastAsia="仿宋_GB2312" w:hint="eastAsia"/>
          <w:sz w:val="28"/>
          <w:szCs w:val="28"/>
        </w:rPr>
        <w:t>年度</w:t>
      </w:r>
      <w:r w:rsidRPr="008F1E96">
        <w:rPr>
          <w:rFonts w:eastAsia="仿宋_GB2312" w:hint="eastAsia"/>
          <w:sz w:val="28"/>
          <w:szCs w:val="28"/>
        </w:rPr>
        <w:t>所有结算参与人的</w:t>
      </w:r>
      <w:r>
        <w:rPr>
          <w:rFonts w:eastAsia="仿宋_GB2312" w:hint="eastAsia"/>
          <w:sz w:val="28"/>
          <w:szCs w:val="28"/>
        </w:rPr>
        <w:t>年度</w:t>
      </w:r>
      <w:r w:rsidRPr="008F1E96">
        <w:rPr>
          <w:rFonts w:eastAsia="仿宋_GB2312" w:hint="eastAsia"/>
          <w:sz w:val="28"/>
          <w:szCs w:val="28"/>
        </w:rPr>
        <w:t>综合评价分数及结果，</w:t>
      </w:r>
      <w:r>
        <w:rPr>
          <w:rFonts w:eastAsia="仿宋_GB2312" w:hint="eastAsia"/>
          <w:sz w:val="28"/>
          <w:szCs w:val="28"/>
        </w:rPr>
        <w:t>形式</w:t>
      </w:r>
      <w:r w:rsidRPr="008F1E96">
        <w:rPr>
          <w:rFonts w:eastAsia="仿宋_GB2312" w:hint="eastAsia"/>
          <w:sz w:val="28"/>
          <w:szCs w:val="28"/>
        </w:rPr>
        <w:t>同总分表：</w:t>
      </w:r>
    </w:p>
    <w:p w:rsidR="006F18AF" w:rsidRDefault="006F18AF" w:rsidP="006F18AF">
      <w:pPr>
        <w:pStyle w:val="a5"/>
        <w:ind w:firstLineChars="0" w:firstLine="0"/>
        <w:jc w:val="center"/>
        <w:rPr>
          <w:rFonts w:eastAsia="仿宋_GB2312"/>
          <w:sz w:val="28"/>
          <w:szCs w:val="28"/>
        </w:rPr>
      </w:pPr>
      <w:r>
        <w:rPr>
          <w:rFonts w:eastAsia="仿宋_GB2312" w:hint="eastAsia"/>
          <w:sz w:val="28"/>
          <w:szCs w:val="28"/>
        </w:rPr>
        <w:t>“（年份）年度综合评价得分及结果”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1985"/>
        <w:gridCol w:w="850"/>
        <w:gridCol w:w="851"/>
        <w:gridCol w:w="1843"/>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98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851"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843"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985" w:type="dxa"/>
          </w:tcPr>
          <w:p w:rsidR="006F18AF" w:rsidRDefault="006F18AF" w:rsidP="00884C4D">
            <w:pPr>
              <w:rPr>
                <w:rFonts w:eastAsia="仿宋_GB2312"/>
                <w:sz w:val="28"/>
                <w:szCs w:val="28"/>
              </w:rPr>
            </w:pPr>
            <w:r>
              <w:rPr>
                <w:rFonts w:eastAsia="仿宋_GB2312" w:hint="eastAsia"/>
                <w:sz w:val="28"/>
                <w:szCs w:val="28"/>
              </w:rPr>
              <w:t>……</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985" w:type="dxa"/>
          </w:tcPr>
          <w:p w:rsidR="006F18AF" w:rsidRDefault="006F18AF" w:rsidP="00884C4D">
            <w:pPr>
              <w:rPr>
                <w:rFonts w:eastAsia="仿宋_GB2312"/>
                <w:sz w:val="28"/>
                <w:szCs w:val="28"/>
              </w:rPr>
            </w:pPr>
            <w:r>
              <w:rPr>
                <w:rFonts w:eastAsia="仿宋_GB2312" w:hint="eastAsia"/>
                <w:sz w:val="28"/>
                <w:szCs w:val="28"/>
              </w:rPr>
              <w:t>……</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a5"/>
        <w:numPr>
          <w:ilvl w:val="0"/>
          <w:numId w:val="3"/>
        </w:numPr>
        <w:ind w:firstLineChars="0"/>
        <w:rPr>
          <w:rFonts w:eastAsia="仿宋_GB2312"/>
          <w:sz w:val="28"/>
          <w:szCs w:val="28"/>
        </w:rPr>
      </w:pPr>
      <w:r>
        <w:rPr>
          <w:rFonts w:eastAsia="仿宋_GB2312" w:hint="eastAsia"/>
          <w:sz w:val="28"/>
          <w:szCs w:val="28"/>
        </w:rPr>
        <w:t>只选择结算参与人：呈现该结算参与人所有年份的年度综合</w:t>
      </w:r>
      <w:r>
        <w:rPr>
          <w:rFonts w:eastAsia="仿宋_GB2312" w:hint="eastAsia"/>
          <w:sz w:val="28"/>
          <w:szCs w:val="28"/>
        </w:rPr>
        <w:lastRenderedPageBreak/>
        <w:t>评价分数及结果，形式同总分表：</w:t>
      </w:r>
    </w:p>
    <w:p w:rsidR="006F18AF" w:rsidRDefault="006F18AF" w:rsidP="006F18AF">
      <w:pPr>
        <w:pStyle w:val="a5"/>
        <w:ind w:firstLineChars="0" w:firstLine="0"/>
        <w:jc w:val="center"/>
        <w:rPr>
          <w:rFonts w:eastAsia="仿宋_GB2312"/>
          <w:sz w:val="28"/>
          <w:szCs w:val="28"/>
        </w:rPr>
      </w:pPr>
      <w:r>
        <w:rPr>
          <w:rFonts w:eastAsia="仿宋_GB2312" w:hint="eastAsia"/>
          <w:sz w:val="28"/>
          <w:szCs w:val="28"/>
        </w:rPr>
        <w:t>“（结算参与人名称）年度综合评价历史得分及结果”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1985"/>
        <w:gridCol w:w="850"/>
        <w:gridCol w:w="851"/>
        <w:gridCol w:w="1843"/>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98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851"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843"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a5"/>
        <w:numPr>
          <w:ilvl w:val="0"/>
          <w:numId w:val="3"/>
        </w:numPr>
        <w:ind w:firstLineChars="0"/>
        <w:rPr>
          <w:rFonts w:eastAsia="仿宋_GB2312"/>
          <w:sz w:val="28"/>
          <w:szCs w:val="28"/>
        </w:rPr>
      </w:pPr>
      <w:r>
        <w:rPr>
          <w:rFonts w:eastAsia="仿宋_GB2312" w:hint="eastAsia"/>
          <w:sz w:val="28"/>
          <w:szCs w:val="28"/>
        </w:rPr>
        <w:t>同时选择年度与结算参与人：呈现该结算参与人在该年的具体项目扣分情况，形式同细项表：</w:t>
      </w:r>
    </w:p>
    <w:p w:rsidR="006F18AF" w:rsidRPr="00F9436B" w:rsidRDefault="006F18AF" w:rsidP="006F18AF">
      <w:pPr>
        <w:pStyle w:val="a5"/>
        <w:ind w:firstLineChars="0" w:firstLine="0"/>
        <w:jc w:val="center"/>
        <w:rPr>
          <w:rFonts w:eastAsia="仿宋_GB2312"/>
          <w:sz w:val="28"/>
          <w:szCs w:val="28"/>
        </w:rPr>
      </w:pPr>
      <w:r>
        <w:rPr>
          <w:rFonts w:eastAsia="仿宋_GB2312" w:hint="eastAsia"/>
          <w:sz w:val="28"/>
          <w:szCs w:val="28"/>
        </w:rPr>
        <w:t>“（结算参与人名称）（年份）年</w:t>
      </w:r>
      <w:r w:rsidRPr="00F9436B">
        <w:rPr>
          <w:rFonts w:eastAsia="仿宋_GB2312" w:hint="eastAsia"/>
          <w:sz w:val="28"/>
          <w:szCs w:val="28"/>
        </w:rPr>
        <w:t>度综合评价得分</w:t>
      </w:r>
      <w:r>
        <w:rPr>
          <w:rFonts w:eastAsia="仿宋_GB2312" w:hint="eastAsia"/>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1985"/>
        <w:gridCol w:w="850"/>
        <w:gridCol w:w="851"/>
        <w:gridCol w:w="1843"/>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98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851" w:type="dxa"/>
          </w:tcPr>
          <w:p w:rsidR="006F18AF" w:rsidRPr="00191003" w:rsidRDefault="006F18AF" w:rsidP="00884C4D">
            <w:pPr>
              <w:jc w:val="center"/>
              <w:rPr>
                <w:rFonts w:eastAsia="仿宋_GB2312"/>
                <w:sz w:val="24"/>
                <w:szCs w:val="28"/>
              </w:rPr>
            </w:pPr>
            <w:r>
              <w:rPr>
                <w:rFonts w:eastAsia="仿宋_GB2312" w:hint="eastAsia"/>
                <w:sz w:val="24"/>
                <w:szCs w:val="28"/>
              </w:rPr>
              <w:t>指标</w:t>
            </w:r>
          </w:p>
        </w:tc>
        <w:tc>
          <w:tcPr>
            <w:tcW w:w="1843"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bl>
    <w:p w:rsidR="006F18AF" w:rsidRPr="0055430C" w:rsidRDefault="006F18AF" w:rsidP="006F18AF">
      <w:pPr>
        <w:rPr>
          <w:rFonts w:eastAsia="仿宋_GB2312"/>
          <w:sz w:val="28"/>
          <w:szCs w:val="28"/>
        </w:rPr>
      </w:pPr>
    </w:p>
    <w:p w:rsidR="006F18AF" w:rsidRPr="00FF6958" w:rsidRDefault="006F18AF" w:rsidP="006F18AF">
      <w:pPr>
        <w:pStyle w:val="4"/>
        <w:spacing w:line="240" w:lineRule="auto"/>
        <w:rPr>
          <w:rFonts w:ascii="Times New Roman" w:eastAsia="仿宋_GB2312" w:hAnsi="Times New Roman"/>
        </w:rPr>
      </w:pPr>
      <w:bookmarkStart w:id="117" w:name="_Toc475439749"/>
      <w:r>
        <w:rPr>
          <w:rFonts w:ascii="Times New Roman" w:eastAsia="仿宋_GB2312" w:hAnsi="Times New Roman"/>
        </w:rPr>
        <w:t>3.2.</w:t>
      </w:r>
      <w:r>
        <w:rPr>
          <w:rFonts w:ascii="Times New Roman" w:eastAsia="仿宋_GB2312" w:hAnsi="Times New Roman" w:hint="eastAsia"/>
        </w:rPr>
        <w:t>6</w:t>
      </w:r>
      <w:r>
        <w:rPr>
          <w:rFonts w:ascii="Times New Roman" w:eastAsia="仿宋_GB2312" w:hAnsi="Times New Roman"/>
        </w:rPr>
        <w:t>.</w:t>
      </w:r>
      <w:proofErr w:type="gramStart"/>
      <w:r>
        <w:rPr>
          <w:rFonts w:ascii="Times New Roman" w:eastAsia="仿宋_GB2312" w:hAnsi="Times New Roman" w:hint="eastAsia"/>
        </w:rPr>
        <w:t>3</w:t>
      </w:r>
      <w:proofErr w:type="gramEnd"/>
      <w:r>
        <w:rPr>
          <w:rFonts w:ascii="Times New Roman" w:eastAsia="仿宋_GB2312" w:hAnsi="Times New Roman" w:hint="eastAsia"/>
        </w:rPr>
        <w:t>年</w:t>
      </w:r>
      <w:r>
        <w:rPr>
          <w:rFonts w:ascii="Times New Roman" w:eastAsia="仿宋_GB2312" w:hAnsi="Times New Roman"/>
        </w:rPr>
        <w:t>度综合评价</w:t>
      </w:r>
      <w:r>
        <w:rPr>
          <w:rFonts w:ascii="Times New Roman" w:eastAsia="仿宋_GB2312" w:hAnsi="Times New Roman" w:hint="eastAsia"/>
        </w:rPr>
        <w:t>结果——对结算参与人</w:t>
      </w:r>
      <w:bookmarkEnd w:id="117"/>
    </w:p>
    <w:p w:rsidR="006F18AF" w:rsidRDefault="006F18AF" w:rsidP="006F18AF">
      <w:pPr>
        <w:ind w:firstLineChars="200" w:firstLine="560"/>
        <w:rPr>
          <w:rFonts w:eastAsia="仿宋_GB2312"/>
          <w:sz w:val="28"/>
          <w:szCs w:val="28"/>
        </w:rPr>
      </w:pPr>
      <w:r>
        <w:rPr>
          <w:rFonts w:eastAsia="仿宋_GB2312" w:hint="eastAsia"/>
          <w:sz w:val="28"/>
          <w:szCs w:val="28"/>
        </w:rPr>
        <w:t>结果页面应包括“年度”一个下拉菜单。旁边应有查询按钮。结算参与人可以看到自己当年的得分及结果，以及结果细项的每一项扣分情况。对于年度综合评价结果，结算参与人能看见自己的分数与结果，以及其他所有人的结果。</w:t>
      </w:r>
    </w:p>
    <w:p w:rsidR="006F18AF" w:rsidRDefault="006F18AF" w:rsidP="006F18AF">
      <w:pPr>
        <w:ind w:firstLineChars="200" w:firstLine="560"/>
        <w:rPr>
          <w:rFonts w:eastAsia="仿宋_GB2312"/>
          <w:sz w:val="28"/>
          <w:szCs w:val="28"/>
        </w:rPr>
      </w:pPr>
      <w:r>
        <w:rPr>
          <w:rFonts w:eastAsia="仿宋_GB2312" w:hint="eastAsia"/>
          <w:sz w:val="28"/>
          <w:szCs w:val="28"/>
        </w:rPr>
        <w:t>结果浏览</w:t>
      </w:r>
      <w:r w:rsidRPr="00D87A35">
        <w:rPr>
          <w:rFonts w:eastAsia="仿宋_GB2312" w:hint="eastAsia"/>
          <w:sz w:val="28"/>
          <w:szCs w:val="28"/>
        </w:rPr>
        <w:t>形式</w:t>
      </w:r>
      <w:r>
        <w:rPr>
          <w:rFonts w:eastAsia="仿宋_GB2312" w:hint="eastAsia"/>
          <w:sz w:val="28"/>
          <w:szCs w:val="28"/>
        </w:rPr>
        <w:t>为总分表</w:t>
      </w:r>
      <w:r>
        <w:rPr>
          <w:rFonts w:eastAsia="仿宋_GB2312" w:hint="eastAsia"/>
          <w:sz w:val="28"/>
          <w:szCs w:val="28"/>
        </w:rPr>
        <w:t>+</w:t>
      </w:r>
      <w:r>
        <w:rPr>
          <w:rFonts w:eastAsia="仿宋_GB2312" w:hint="eastAsia"/>
          <w:sz w:val="28"/>
          <w:szCs w:val="28"/>
        </w:rPr>
        <w:t>细项表</w:t>
      </w:r>
      <w:r w:rsidRPr="00D87A35">
        <w:rPr>
          <w:rFonts w:eastAsia="仿宋_GB2312" w:hint="eastAsia"/>
          <w:sz w:val="28"/>
          <w:szCs w:val="28"/>
        </w:rPr>
        <w:t>：</w:t>
      </w:r>
      <w:r w:rsidRPr="00015F50">
        <w:rPr>
          <w:rFonts w:eastAsia="仿宋_GB2312" w:hint="eastAsia"/>
          <w:sz w:val="28"/>
          <w:szCs w:val="28"/>
        </w:rPr>
        <w:t xml:space="preserve"> </w:t>
      </w:r>
    </w:p>
    <w:p w:rsidR="006F18AF" w:rsidRDefault="006F18AF" w:rsidP="006F18AF">
      <w:pPr>
        <w:pStyle w:val="a5"/>
        <w:ind w:firstLineChars="0" w:firstLine="0"/>
        <w:jc w:val="center"/>
        <w:rPr>
          <w:rFonts w:eastAsia="仿宋_GB2312"/>
          <w:sz w:val="28"/>
          <w:szCs w:val="28"/>
        </w:rPr>
      </w:pPr>
      <w:r>
        <w:rPr>
          <w:rFonts w:eastAsia="仿宋_GB2312" w:hint="eastAsia"/>
          <w:sz w:val="28"/>
          <w:szCs w:val="28"/>
        </w:rPr>
        <w:t xml:space="preserve"> </w:t>
      </w:r>
      <w:r>
        <w:rPr>
          <w:rFonts w:eastAsia="仿宋_GB2312" w:hint="eastAsia"/>
          <w:sz w:val="28"/>
          <w:szCs w:val="28"/>
        </w:rPr>
        <w:t>“（年份）年度综合评价得分及结果”</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1985"/>
        <w:gridCol w:w="850"/>
        <w:gridCol w:w="925"/>
        <w:gridCol w:w="1819"/>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98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92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c>
          <w:tcPr>
            <w:tcW w:w="181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评价结果</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985" w:type="dxa"/>
          </w:tcPr>
          <w:p w:rsidR="006F18AF" w:rsidRDefault="006F18AF" w:rsidP="00884C4D">
            <w:pPr>
              <w:rPr>
                <w:rFonts w:eastAsia="仿宋_GB2312"/>
                <w:sz w:val="28"/>
                <w:szCs w:val="28"/>
              </w:rPr>
            </w:pPr>
            <w:r>
              <w:rPr>
                <w:rFonts w:eastAsia="仿宋_GB2312" w:hint="eastAsia"/>
                <w:sz w:val="28"/>
                <w:szCs w:val="28"/>
              </w:rPr>
              <w:t>……</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925" w:type="dxa"/>
          </w:tcPr>
          <w:p w:rsidR="006F18AF" w:rsidRDefault="006F18AF" w:rsidP="00884C4D">
            <w:pPr>
              <w:rPr>
                <w:rFonts w:eastAsia="仿宋_GB2312"/>
                <w:sz w:val="28"/>
                <w:szCs w:val="28"/>
              </w:rPr>
            </w:pPr>
          </w:p>
        </w:tc>
        <w:tc>
          <w:tcPr>
            <w:tcW w:w="1819"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925" w:type="dxa"/>
          </w:tcPr>
          <w:p w:rsidR="006F18AF" w:rsidRDefault="006F18AF" w:rsidP="00884C4D">
            <w:pPr>
              <w:rPr>
                <w:rFonts w:eastAsia="仿宋_GB2312"/>
                <w:sz w:val="28"/>
                <w:szCs w:val="28"/>
              </w:rPr>
            </w:pPr>
            <w:r>
              <w:rPr>
                <w:rFonts w:eastAsia="仿宋_GB2312" w:hint="eastAsia"/>
                <w:sz w:val="28"/>
                <w:szCs w:val="28"/>
              </w:rPr>
              <w:t>……</w:t>
            </w:r>
          </w:p>
        </w:tc>
        <w:tc>
          <w:tcPr>
            <w:tcW w:w="1819"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lastRenderedPageBreak/>
              <w:t>……</w:t>
            </w:r>
          </w:p>
        </w:tc>
        <w:tc>
          <w:tcPr>
            <w:tcW w:w="1984" w:type="dxa"/>
          </w:tcPr>
          <w:p w:rsidR="006F18AF" w:rsidRDefault="006F18AF" w:rsidP="00884C4D">
            <w:pPr>
              <w:rPr>
                <w:rFonts w:eastAsia="仿宋_GB2312"/>
                <w:sz w:val="28"/>
                <w:szCs w:val="28"/>
              </w:rPr>
            </w:pPr>
            <w:r>
              <w:rPr>
                <w:rFonts w:eastAsia="仿宋_GB2312" w:hint="eastAsia"/>
                <w:sz w:val="28"/>
                <w:szCs w:val="28"/>
              </w:rPr>
              <w:t>……</w:t>
            </w:r>
          </w:p>
        </w:tc>
        <w:tc>
          <w:tcPr>
            <w:tcW w:w="1985" w:type="dxa"/>
          </w:tcPr>
          <w:p w:rsidR="006F18AF" w:rsidRDefault="006F18AF" w:rsidP="00884C4D">
            <w:pPr>
              <w:rPr>
                <w:rFonts w:eastAsia="仿宋_GB2312"/>
                <w:sz w:val="28"/>
                <w:szCs w:val="28"/>
              </w:rPr>
            </w:pPr>
            <w:r>
              <w:rPr>
                <w:rFonts w:eastAsia="仿宋_GB2312" w:hint="eastAsia"/>
                <w:sz w:val="28"/>
                <w:szCs w:val="28"/>
              </w:rPr>
              <w:t>……</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925" w:type="dxa"/>
          </w:tcPr>
          <w:p w:rsidR="006F18AF" w:rsidRDefault="006F18AF" w:rsidP="00884C4D">
            <w:pPr>
              <w:rPr>
                <w:rFonts w:eastAsia="仿宋_GB2312"/>
                <w:sz w:val="28"/>
                <w:szCs w:val="28"/>
              </w:rPr>
            </w:pPr>
          </w:p>
        </w:tc>
        <w:tc>
          <w:tcPr>
            <w:tcW w:w="1819"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pStyle w:val="a5"/>
        <w:ind w:left="980" w:firstLineChars="0" w:firstLine="0"/>
        <w:jc w:val="right"/>
        <w:rPr>
          <w:rFonts w:eastAsia="仿宋_GB2312"/>
          <w:sz w:val="28"/>
          <w:szCs w:val="28"/>
        </w:rPr>
      </w:pPr>
    </w:p>
    <w:p w:rsidR="006F18AF" w:rsidRPr="00F9436B" w:rsidRDefault="006F18AF" w:rsidP="006F18AF">
      <w:pPr>
        <w:pStyle w:val="a5"/>
        <w:ind w:firstLineChars="0" w:firstLine="0"/>
        <w:jc w:val="center"/>
        <w:rPr>
          <w:rFonts w:eastAsia="仿宋_GB2312"/>
          <w:sz w:val="28"/>
          <w:szCs w:val="28"/>
        </w:rPr>
      </w:pPr>
      <w:r>
        <w:rPr>
          <w:rFonts w:eastAsia="仿宋_GB2312" w:hint="eastAsia"/>
          <w:sz w:val="28"/>
          <w:szCs w:val="28"/>
        </w:rPr>
        <w:t>“（结算参与人名称）（年份）年度综合评价得分”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1985"/>
        <w:gridCol w:w="850"/>
        <w:gridCol w:w="851"/>
        <w:gridCol w:w="1843"/>
      </w:tblGrid>
      <w:tr w:rsidR="006F18AF" w:rsidRPr="00191003" w:rsidTr="00884C4D">
        <w:tc>
          <w:tcPr>
            <w:tcW w:w="959"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编号</w:t>
            </w:r>
          </w:p>
        </w:tc>
        <w:tc>
          <w:tcPr>
            <w:tcW w:w="1984"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结算参与人代码</w:t>
            </w:r>
          </w:p>
        </w:tc>
        <w:tc>
          <w:tcPr>
            <w:tcW w:w="1985" w:type="dxa"/>
          </w:tcPr>
          <w:p w:rsidR="006F18AF" w:rsidRPr="00191003" w:rsidRDefault="006F18AF" w:rsidP="00884C4D">
            <w:pPr>
              <w:jc w:val="center"/>
              <w:rPr>
                <w:rFonts w:eastAsia="仿宋_GB2312"/>
                <w:sz w:val="24"/>
                <w:szCs w:val="28"/>
              </w:rPr>
            </w:pPr>
            <w:r w:rsidRPr="00191003">
              <w:rPr>
                <w:rFonts w:eastAsia="仿宋_GB2312" w:hint="eastAsia"/>
                <w:sz w:val="24"/>
                <w:szCs w:val="28"/>
              </w:rPr>
              <w:t>结算参与人名称</w:t>
            </w:r>
          </w:p>
        </w:tc>
        <w:tc>
          <w:tcPr>
            <w:tcW w:w="850"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年份</w:t>
            </w:r>
          </w:p>
        </w:tc>
        <w:tc>
          <w:tcPr>
            <w:tcW w:w="851" w:type="dxa"/>
          </w:tcPr>
          <w:p w:rsidR="006F18AF" w:rsidRPr="00191003" w:rsidRDefault="006F18AF" w:rsidP="00884C4D">
            <w:pPr>
              <w:jc w:val="center"/>
              <w:rPr>
                <w:rFonts w:eastAsia="仿宋_GB2312"/>
                <w:sz w:val="24"/>
                <w:szCs w:val="28"/>
              </w:rPr>
            </w:pPr>
            <w:r>
              <w:rPr>
                <w:rFonts w:eastAsia="仿宋_GB2312" w:hint="eastAsia"/>
                <w:sz w:val="24"/>
                <w:szCs w:val="28"/>
              </w:rPr>
              <w:t>指标</w:t>
            </w:r>
          </w:p>
        </w:tc>
        <w:tc>
          <w:tcPr>
            <w:tcW w:w="1843" w:type="dxa"/>
          </w:tcPr>
          <w:p w:rsidR="006F18AF" w:rsidRPr="00191003" w:rsidRDefault="006F18AF" w:rsidP="00884C4D">
            <w:pPr>
              <w:jc w:val="center"/>
              <w:rPr>
                <w:rFonts w:eastAsia="仿宋_GB2312"/>
                <w:sz w:val="24"/>
                <w:szCs w:val="28"/>
              </w:rPr>
            </w:pPr>
            <w:r w:rsidRPr="00191003">
              <w:rPr>
                <w:rFonts w:eastAsia="仿宋_GB2312" w:hint="eastAsia"/>
                <w:sz w:val="24"/>
                <w:szCs w:val="28"/>
              </w:rPr>
              <w:t>得分</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r w:rsidR="006F18AF" w:rsidTr="00884C4D">
        <w:tc>
          <w:tcPr>
            <w:tcW w:w="959" w:type="dxa"/>
          </w:tcPr>
          <w:p w:rsidR="006F18AF" w:rsidRDefault="006F18AF" w:rsidP="00884C4D">
            <w:pPr>
              <w:rPr>
                <w:rFonts w:eastAsia="仿宋_GB2312"/>
                <w:sz w:val="28"/>
                <w:szCs w:val="28"/>
              </w:rPr>
            </w:pPr>
            <w:r>
              <w:rPr>
                <w:rFonts w:eastAsia="仿宋_GB2312" w:hint="eastAsia"/>
                <w:sz w:val="28"/>
                <w:szCs w:val="28"/>
              </w:rPr>
              <w:t>……</w:t>
            </w:r>
          </w:p>
        </w:tc>
        <w:tc>
          <w:tcPr>
            <w:tcW w:w="1984" w:type="dxa"/>
          </w:tcPr>
          <w:p w:rsidR="006F18AF" w:rsidRDefault="006F18AF" w:rsidP="00884C4D">
            <w:pPr>
              <w:rPr>
                <w:rFonts w:eastAsia="仿宋_GB2312"/>
                <w:sz w:val="28"/>
                <w:szCs w:val="28"/>
              </w:rPr>
            </w:pPr>
            <w:r>
              <w:rPr>
                <w:rFonts w:eastAsia="仿宋_GB2312" w:hint="eastAsia"/>
                <w:sz w:val="28"/>
                <w:szCs w:val="28"/>
              </w:rPr>
              <w:t>xxxxxx</w:t>
            </w:r>
          </w:p>
        </w:tc>
        <w:tc>
          <w:tcPr>
            <w:tcW w:w="1985" w:type="dxa"/>
          </w:tcPr>
          <w:p w:rsidR="006F18AF" w:rsidRDefault="006F18AF" w:rsidP="00884C4D">
            <w:pPr>
              <w:rPr>
                <w:rFonts w:eastAsia="仿宋_GB2312"/>
                <w:sz w:val="28"/>
                <w:szCs w:val="28"/>
              </w:rPr>
            </w:pPr>
            <w:r>
              <w:rPr>
                <w:rFonts w:eastAsia="仿宋_GB2312" w:hint="eastAsia"/>
                <w:sz w:val="28"/>
                <w:szCs w:val="28"/>
              </w:rPr>
              <w:t>X</w:t>
            </w:r>
          </w:p>
        </w:tc>
        <w:tc>
          <w:tcPr>
            <w:tcW w:w="850" w:type="dxa"/>
          </w:tcPr>
          <w:p w:rsidR="006F18AF" w:rsidRDefault="006F18AF" w:rsidP="00884C4D">
            <w:pPr>
              <w:rPr>
                <w:rFonts w:eastAsia="仿宋_GB2312"/>
                <w:sz w:val="28"/>
                <w:szCs w:val="28"/>
              </w:rPr>
            </w:pPr>
            <w:r>
              <w:rPr>
                <w:rFonts w:eastAsia="仿宋_GB2312" w:hint="eastAsia"/>
                <w:sz w:val="28"/>
                <w:szCs w:val="28"/>
              </w:rPr>
              <w:t>yyyy</w:t>
            </w:r>
          </w:p>
        </w:tc>
        <w:tc>
          <w:tcPr>
            <w:tcW w:w="851" w:type="dxa"/>
          </w:tcPr>
          <w:p w:rsidR="006F18AF" w:rsidRDefault="006F18AF" w:rsidP="00884C4D">
            <w:pPr>
              <w:rPr>
                <w:rFonts w:eastAsia="仿宋_GB2312"/>
                <w:sz w:val="28"/>
                <w:szCs w:val="28"/>
              </w:rPr>
            </w:pPr>
            <w:r>
              <w:rPr>
                <w:rFonts w:eastAsia="仿宋_GB2312" w:hint="eastAsia"/>
                <w:sz w:val="28"/>
                <w:szCs w:val="28"/>
              </w:rPr>
              <w:t>……</w:t>
            </w:r>
          </w:p>
        </w:tc>
        <w:tc>
          <w:tcPr>
            <w:tcW w:w="1843" w:type="dxa"/>
          </w:tcPr>
          <w:p w:rsidR="006F18AF" w:rsidRDefault="006F18AF" w:rsidP="00884C4D">
            <w:pPr>
              <w:rPr>
                <w:rFonts w:eastAsia="仿宋_GB2312"/>
                <w:sz w:val="28"/>
                <w:szCs w:val="28"/>
              </w:rPr>
            </w:pPr>
            <w:r>
              <w:rPr>
                <w:rFonts w:eastAsia="仿宋_GB2312" w:hint="eastAsia"/>
                <w:sz w:val="28"/>
                <w:szCs w:val="28"/>
              </w:rPr>
              <w:t>……</w:t>
            </w:r>
          </w:p>
        </w:tc>
      </w:tr>
    </w:tbl>
    <w:p w:rsidR="006F18AF" w:rsidRDefault="006F18AF" w:rsidP="006F18AF">
      <w:pPr>
        <w:rPr>
          <w:rFonts w:eastAsia="仿宋_GB2312"/>
          <w:sz w:val="28"/>
          <w:szCs w:val="28"/>
        </w:rPr>
      </w:pPr>
    </w:p>
    <w:p w:rsidR="006F18AF" w:rsidRPr="006E42B1" w:rsidRDefault="006F18AF" w:rsidP="00636CC1">
      <w:pPr>
        <w:pStyle w:val="2"/>
        <w:keepNext w:val="0"/>
        <w:keepLines w:val="0"/>
        <w:numPr>
          <w:ilvl w:val="1"/>
          <w:numId w:val="0"/>
        </w:numPr>
        <w:spacing w:beforeLines="100" w:before="312" w:after="0" w:line="240" w:lineRule="auto"/>
        <w:rPr>
          <w:rFonts w:ascii="仿宋_GB2312" w:eastAsia="仿宋_GB2312" w:hAnsi="Cambria"/>
        </w:rPr>
      </w:pPr>
      <w:bookmarkStart w:id="118" w:name="_Toc373929743"/>
      <w:bookmarkStart w:id="119" w:name="_Toc470367145"/>
      <w:bookmarkStart w:id="120" w:name="_Toc475439750"/>
      <w:r w:rsidRPr="006E42B1">
        <w:rPr>
          <w:rFonts w:ascii="仿宋_GB2312" w:eastAsia="仿宋_GB2312" w:hint="eastAsia"/>
        </w:rPr>
        <w:t>3.3</w:t>
      </w:r>
      <w:r w:rsidRPr="006E42B1">
        <w:rPr>
          <w:rFonts w:ascii="仿宋_GB2312" w:eastAsia="仿宋_GB2312" w:hAnsi="Cambria" w:hint="eastAsia"/>
        </w:rPr>
        <w:t xml:space="preserve"> 运维需求</w:t>
      </w:r>
      <w:bookmarkEnd w:id="118"/>
      <w:bookmarkEnd w:id="119"/>
      <w:bookmarkEnd w:id="120"/>
    </w:p>
    <w:p w:rsidR="006F18AF" w:rsidRPr="006E42B1" w:rsidRDefault="006F18AF" w:rsidP="008B4705">
      <w:pPr>
        <w:pStyle w:val="3"/>
        <w:keepLines w:val="0"/>
        <w:numPr>
          <w:ilvl w:val="2"/>
          <w:numId w:val="0"/>
        </w:numPr>
        <w:spacing w:beforeLines="50" w:before="156" w:after="0" w:line="240" w:lineRule="auto"/>
        <w:ind w:left="284" w:hanging="57"/>
        <w:jc w:val="left"/>
        <w:rPr>
          <w:rFonts w:ascii="仿宋_GB2312" w:eastAsia="仿宋_GB2312" w:hAnsi="宋体"/>
          <w:bCs w:val="0"/>
        </w:rPr>
      </w:pPr>
      <w:bookmarkStart w:id="121" w:name="_Toc373929744"/>
      <w:bookmarkStart w:id="122" w:name="_Toc470367146"/>
      <w:bookmarkStart w:id="123" w:name="_Toc475439751"/>
      <w:r w:rsidRPr="006E42B1">
        <w:rPr>
          <w:rFonts w:ascii="仿宋_GB2312" w:eastAsia="仿宋_GB2312" w:hAnsi="宋体" w:hint="eastAsia"/>
          <w:bCs w:val="0"/>
        </w:rPr>
        <w:t>3.3.1 功能性需求</w:t>
      </w:r>
      <w:bookmarkEnd w:id="121"/>
      <w:bookmarkEnd w:id="122"/>
      <w:bookmarkEnd w:id="123"/>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设备</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结算参与人管理平台系统新增功能点，无需新增设备。</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支持软件</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接口</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36CC1">
      <w:pPr>
        <w:pStyle w:val="3"/>
        <w:keepLines w:val="0"/>
        <w:numPr>
          <w:ilvl w:val="2"/>
          <w:numId w:val="0"/>
        </w:numPr>
        <w:spacing w:beforeLines="50" w:before="156" w:after="0" w:line="240" w:lineRule="auto"/>
        <w:ind w:left="284" w:hanging="57"/>
        <w:jc w:val="left"/>
        <w:rPr>
          <w:rFonts w:ascii="仿宋_GB2312" w:eastAsia="仿宋_GB2312" w:hAnsi="宋体"/>
          <w:bCs w:val="0"/>
        </w:rPr>
      </w:pPr>
      <w:bookmarkStart w:id="124" w:name="_Toc373929745"/>
      <w:bookmarkStart w:id="125" w:name="_Toc470367147"/>
      <w:bookmarkStart w:id="126" w:name="_Toc475439752"/>
      <w:r w:rsidRPr="006E42B1">
        <w:rPr>
          <w:rFonts w:ascii="仿宋_GB2312" w:eastAsia="仿宋_GB2312" w:hAnsi="宋体" w:hint="eastAsia"/>
          <w:bCs w:val="0"/>
        </w:rPr>
        <w:t>3.3.2 非功能性需求</w:t>
      </w:r>
      <w:bookmarkEnd w:id="124"/>
      <w:bookmarkEnd w:id="125"/>
      <w:bookmarkEnd w:id="126"/>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运行环境需求</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性能需求</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安全需求</w:t>
      </w:r>
    </w:p>
    <w:p w:rsidR="006F18AF" w:rsidRPr="006E42B1" w:rsidRDefault="006F18AF" w:rsidP="006F18AF">
      <w:pPr>
        <w:pStyle w:val="SDC0"/>
        <w:spacing w:line="240" w:lineRule="auto"/>
        <w:ind w:left="420"/>
        <w:rPr>
          <w:rFonts w:ascii="仿宋_GB2312" w:eastAsia="仿宋_GB2312"/>
        </w:rPr>
      </w:pPr>
      <w:proofErr w:type="gramStart"/>
      <w:r w:rsidRPr="006E42B1">
        <w:rPr>
          <w:rFonts w:ascii="仿宋_GB2312" w:eastAsia="仿宋_GB2312" w:hint="eastAsia"/>
        </w:rPr>
        <w:t>本需求</w:t>
      </w:r>
      <w:proofErr w:type="gramEnd"/>
      <w:r w:rsidRPr="006E42B1">
        <w:rPr>
          <w:rFonts w:ascii="仿宋_GB2312" w:eastAsia="仿宋_GB2312" w:hint="eastAsia"/>
        </w:rPr>
        <w:t>为事后监测功能，不影响生产系统。</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可维护性</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相关参数及指标存在日后修改的可能，因此应留下相应修改空间</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可扩展性</w:t>
      </w:r>
    </w:p>
    <w:p w:rsidR="006F18AF" w:rsidRPr="006E42B1" w:rsidRDefault="006F18AF" w:rsidP="006F18AF">
      <w:pPr>
        <w:pStyle w:val="SDC0"/>
        <w:spacing w:line="240" w:lineRule="auto"/>
        <w:ind w:left="420"/>
        <w:rPr>
          <w:rFonts w:ascii="仿宋_GB2312" w:eastAsia="仿宋_GB2312"/>
        </w:rPr>
      </w:pPr>
      <w:r>
        <w:rPr>
          <w:rFonts w:ascii="仿宋_GB2312" w:eastAsia="仿宋_GB2312" w:hint="eastAsia"/>
        </w:rPr>
        <w:t>相关参数及指标日后存在与包括备付金系统、保证金系统、结算参与人资格管理系统对接的可能，因此应留下相应数据接口。</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可靠性</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可移植性</w:t>
      </w:r>
    </w:p>
    <w:p w:rsidR="006F18AF" w:rsidRPr="006E42B1" w:rsidRDefault="006F18AF" w:rsidP="006F18AF">
      <w:pPr>
        <w:pStyle w:val="SDC0"/>
        <w:spacing w:line="240" w:lineRule="auto"/>
        <w:ind w:left="420"/>
        <w:rPr>
          <w:rFonts w:ascii="仿宋_GB2312" w:eastAsia="仿宋_GB2312"/>
        </w:rPr>
      </w:pPr>
      <w:r>
        <w:rPr>
          <w:rFonts w:ascii="仿宋_GB2312" w:eastAsia="仿宋_GB2312" w:hint="eastAsia"/>
        </w:rPr>
        <w:t>相关数据信息应可以通过Excel进行输出/输入</w:t>
      </w:r>
      <w:r w:rsidRPr="006E42B1">
        <w:rPr>
          <w:rFonts w:ascii="仿宋_GB2312" w:eastAsia="仿宋_GB2312" w:hint="eastAsia"/>
        </w:rPr>
        <w:t>。</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故障处理需求</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lastRenderedPageBreak/>
        <w:t>接口需求</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通信需求</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F18AF">
      <w:pPr>
        <w:pStyle w:val="SDC"/>
        <w:numPr>
          <w:ilvl w:val="0"/>
          <w:numId w:val="2"/>
        </w:numPr>
        <w:spacing w:line="240" w:lineRule="auto"/>
        <w:ind w:firstLineChars="0"/>
        <w:rPr>
          <w:rFonts w:ascii="仿宋_GB2312" w:eastAsia="仿宋_GB2312"/>
        </w:rPr>
      </w:pPr>
      <w:r w:rsidRPr="006E42B1">
        <w:rPr>
          <w:rFonts w:ascii="仿宋_GB2312" w:eastAsia="仿宋_GB2312" w:hint="eastAsia"/>
        </w:rPr>
        <w:t>文档需求</w:t>
      </w:r>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36CC1">
      <w:pPr>
        <w:pStyle w:val="2"/>
        <w:keepNext w:val="0"/>
        <w:keepLines w:val="0"/>
        <w:numPr>
          <w:ilvl w:val="1"/>
          <w:numId w:val="0"/>
        </w:numPr>
        <w:spacing w:beforeLines="100" w:before="312" w:after="0" w:line="240" w:lineRule="auto"/>
        <w:rPr>
          <w:rFonts w:ascii="仿宋_GB2312" w:eastAsia="仿宋_GB2312" w:hAnsi="Cambria"/>
        </w:rPr>
      </w:pPr>
      <w:bookmarkStart w:id="127" w:name="_Toc373929746"/>
      <w:bookmarkStart w:id="128" w:name="_Toc470367148"/>
      <w:bookmarkStart w:id="129" w:name="_Toc475439753"/>
      <w:r w:rsidRPr="006E42B1">
        <w:rPr>
          <w:rFonts w:ascii="仿宋_GB2312" w:eastAsia="仿宋_GB2312" w:hAnsi="Cambria" w:hint="eastAsia"/>
        </w:rPr>
        <w:t>3.</w:t>
      </w:r>
      <w:r w:rsidRPr="006E42B1">
        <w:rPr>
          <w:rFonts w:ascii="仿宋_GB2312" w:eastAsia="仿宋_GB2312" w:hint="eastAsia"/>
        </w:rPr>
        <w:t>4</w:t>
      </w:r>
      <w:r w:rsidRPr="006E42B1">
        <w:rPr>
          <w:rFonts w:ascii="仿宋_GB2312" w:eastAsia="仿宋_GB2312" w:hAnsi="Cambria" w:hint="eastAsia"/>
        </w:rPr>
        <w:t xml:space="preserve"> 相关</w:t>
      </w:r>
      <w:proofErr w:type="gramStart"/>
      <w:r w:rsidRPr="006E42B1">
        <w:rPr>
          <w:rFonts w:ascii="仿宋_GB2312" w:eastAsia="仿宋_GB2312" w:hAnsi="Cambria" w:hint="eastAsia"/>
        </w:rPr>
        <w:t>方改造</w:t>
      </w:r>
      <w:proofErr w:type="gramEnd"/>
      <w:r w:rsidRPr="006E42B1">
        <w:rPr>
          <w:rFonts w:ascii="仿宋_GB2312" w:eastAsia="仿宋_GB2312" w:hAnsi="Cambria" w:hint="eastAsia"/>
        </w:rPr>
        <w:t>需求</w:t>
      </w:r>
      <w:bookmarkEnd w:id="127"/>
      <w:bookmarkEnd w:id="128"/>
      <w:bookmarkEnd w:id="129"/>
    </w:p>
    <w:p w:rsidR="006F18AF" w:rsidRPr="006E42B1" w:rsidRDefault="006F18AF" w:rsidP="008B4705">
      <w:pPr>
        <w:pStyle w:val="3"/>
        <w:keepLines w:val="0"/>
        <w:numPr>
          <w:ilvl w:val="2"/>
          <w:numId w:val="0"/>
        </w:numPr>
        <w:spacing w:beforeLines="50" w:before="156" w:after="0" w:line="240" w:lineRule="auto"/>
        <w:ind w:left="284" w:hanging="57"/>
        <w:jc w:val="left"/>
        <w:rPr>
          <w:rFonts w:ascii="仿宋_GB2312" w:eastAsia="仿宋_GB2312" w:hAnsi="宋体"/>
          <w:bCs w:val="0"/>
        </w:rPr>
      </w:pPr>
      <w:bookmarkStart w:id="130" w:name="_Toc373929747"/>
      <w:bookmarkStart w:id="131" w:name="_Toc470367149"/>
      <w:bookmarkStart w:id="132" w:name="_Toc475439754"/>
      <w:r w:rsidRPr="006E42B1">
        <w:rPr>
          <w:rFonts w:ascii="仿宋_GB2312" w:eastAsia="仿宋_GB2312" w:hAnsi="宋体" w:hint="eastAsia"/>
          <w:bCs w:val="0"/>
        </w:rPr>
        <w:t>3.4.1 功能性需求</w:t>
      </w:r>
      <w:bookmarkEnd w:id="130"/>
      <w:bookmarkEnd w:id="131"/>
      <w:bookmarkEnd w:id="132"/>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36CC1">
      <w:pPr>
        <w:pStyle w:val="3"/>
        <w:keepLines w:val="0"/>
        <w:numPr>
          <w:ilvl w:val="2"/>
          <w:numId w:val="0"/>
        </w:numPr>
        <w:spacing w:beforeLines="50" w:before="156" w:after="0" w:line="240" w:lineRule="auto"/>
        <w:ind w:left="284" w:hanging="57"/>
        <w:jc w:val="left"/>
        <w:rPr>
          <w:rFonts w:ascii="仿宋_GB2312" w:eastAsia="仿宋_GB2312" w:hAnsi="宋体"/>
          <w:bCs w:val="0"/>
        </w:rPr>
      </w:pPr>
      <w:bookmarkStart w:id="133" w:name="_Toc373929748"/>
      <w:bookmarkStart w:id="134" w:name="_Toc470367150"/>
      <w:bookmarkStart w:id="135" w:name="_Toc475439755"/>
      <w:r w:rsidRPr="006E42B1">
        <w:rPr>
          <w:rFonts w:ascii="仿宋_GB2312" w:eastAsia="仿宋_GB2312" w:hAnsi="宋体" w:hint="eastAsia"/>
          <w:bCs w:val="0"/>
        </w:rPr>
        <w:t>3.4.2 非功能性需求</w:t>
      </w:r>
      <w:bookmarkEnd w:id="133"/>
      <w:bookmarkEnd w:id="134"/>
      <w:bookmarkEnd w:id="135"/>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36CC1">
      <w:pPr>
        <w:pStyle w:val="10"/>
        <w:spacing w:beforeLines="150" w:before="468" w:after="0" w:line="240" w:lineRule="auto"/>
        <w:jc w:val="left"/>
        <w:rPr>
          <w:rFonts w:ascii="仿宋_GB2312" w:eastAsia="仿宋_GB2312"/>
        </w:rPr>
      </w:pPr>
      <w:bookmarkStart w:id="136" w:name="_Toc373929749"/>
      <w:bookmarkStart w:id="137" w:name="_Toc470367151"/>
      <w:bookmarkStart w:id="138" w:name="_Toc475439756"/>
      <w:r>
        <w:rPr>
          <w:rFonts w:ascii="仿宋_GB2312" w:eastAsia="仿宋_GB2312" w:hint="eastAsia"/>
        </w:rPr>
        <w:t>4</w:t>
      </w:r>
      <w:r w:rsidRPr="006E42B1">
        <w:rPr>
          <w:rFonts w:ascii="仿宋_GB2312" w:eastAsia="仿宋_GB2312" w:hint="eastAsia"/>
        </w:rPr>
        <w:t>、标准或规范遵循需求</w:t>
      </w:r>
      <w:bookmarkEnd w:id="136"/>
      <w:bookmarkEnd w:id="137"/>
      <w:bookmarkEnd w:id="138"/>
    </w:p>
    <w:p w:rsidR="006F18AF" w:rsidRPr="006E42B1" w:rsidRDefault="006F18AF" w:rsidP="006F18AF">
      <w:pPr>
        <w:pStyle w:val="SDC0"/>
        <w:spacing w:line="240" w:lineRule="auto"/>
        <w:ind w:left="420"/>
        <w:rPr>
          <w:rFonts w:ascii="仿宋_GB2312" w:eastAsia="仿宋_GB2312"/>
        </w:rPr>
      </w:pPr>
      <w:r w:rsidRPr="006E42B1">
        <w:rPr>
          <w:rFonts w:ascii="仿宋_GB2312" w:eastAsia="仿宋_GB2312" w:hint="eastAsia"/>
        </w:rPr>
        <w:t>无。</w:t>
      </w:r>
    </w:p>
    <w:p w:rsidR="006F18AF" w:rsidRPr="006E42B1" w:rsidRDefault="006F18AF" w:rsidP="00636CC1">
      <w:pPr>
        <w:pStyle w:val="10"/>
        <w:spacing w:beforeLines="150" w:before="468" w:after="0" w:line="240" w:lineRule="auto"/>
        <w:jc w:val="left"/>
        <w:rPr>
          <w:rFonts w:ascii="仿宋_GB2312" w:eastAsia="仿宋_GB2312"/>
        </w:rPr>
      </w:pPr>
      <w:bookmarkStart w:id="139" w:name="_Toc373929751"/>
      <w:bookmarkStart w:id="140" w:name="_Toc470367152"/>
      <w:bookmarkStart w:id="141" w:name="_Toc475439757"/>
      <w:r>
        <w:rPr>
          <w:rFonts w:ascii="仿宋_GB2312" w:eastAsia="仿宋_GB2312" w:hint="eastAsia"/>
        </w:rPr>
        <w:t>5</w:t>
      </w:r>
      <w:r w:rsidRPr="006E42B1">
        <w:rPr>
          <w:rFonts w:ascii="仿宋_GB2312" w:eastAsia="仿宋_GB2312" w:hint="eastAsia"/>
        </w:rPr>
        <w:t>、其他约束条件</w:t>
      </w:r>
      <w:bookmarkEnd w:id="139"/>
      <w:bookmarkEnd w:id="140"/>
      <w:bookmarkEnd w:id="141"/>
    </w:p>
    <w:p w:rsidR="006F18AF" w:rsidRDefault="006F18AF" w:rsidP="008B4705">
      <w:pPr>
        <w:pStyle w:val="2"/>
        <w:keepNext w:val="0"/>
        <w:keepLines w:val="0"/>
        <w:numPr>
          <w:ilvl w:val="1"/>
          <w:numId w:val="0"/>
        </w:numPr>
        <w:spacing w:beforeLines="100" w:before="312" w:after="0" w:line="240" w:lineRule="auto"/>
        <w:rPr>
          <w:rFonts w:ascii="仿宋_GB2312" w:eastAsia="仿宋_GB2312"/>
        </w:rPr>
      </w:pPr>
      <w:bookmarkStart w:id="142" w:name="_Toc373929752"/>
      <w:bookmarkStart w:id="143" w:name="_Toc470367153"/>
      <w:bookmarkStart w:id="144" w:name="_Toc475439758"/>
      <w:r w:rsidRPr="006E42B1">
        <w:rPr>
          <w:rFonts w:ascii="仿宋_GB2312" w:eastAsia="仿宋_GB2312" w:hAnsi="Cambria" w:hint="eastAsia"/>
        </w:rPr>
        <w:t>5.1 开发时间要求</w:t>
      </w:r>
      <w:bookmarkEnd w:id="142"/>
      <w:bookmarkEnd w:id="143"/>
      <w:bookmarkEnd w:id="144"/>
    </w:p>
    <w:p w:rsidR="006F18AF" w:rsidRPr="006E42B1" w:rsidRDefault="006F18AF" w:rsidP="006F18AF">
      <w:pPr>
        <w:pStyle w:val="SDC0"/>
        <w:spacing w:line="240" w:lineRule="auto"/>
        <w:ind w:leftChars="0" w:left="0"/>
        <w:rPr>
          <w:rFonts w:ascii="仿宋_GB2312" w:eastAsia="仿宋_GB2312"/>
        </w:rPr>
      </w:pPr>
      <w:r w:rsidRPr="006E42B1">
        <w:rPr>
          <w:rFonts w:ascii="仿宋_GB2312" w:eastAsia="仿宋_GB2312" w:hint="eastAsia"/>
        </w:rPr>
        <w:t>鉴于相关指引已对外公布，</w:t>
      </w:r>
      <w:proofErr w:type="gramStart"/>
      <w:r w:rsidRPr="006E42B1">
        <w:rPr>
          <w:rFonts w:ascii="仿宋_GB2312" w:eastAsia="仿宋_GB2312" w:hint="eastAsia"/>
        </w:rPr>
        <w:t>该需求</w:t>
      </w:r>
      <w:proofErr w:type="gramEnd"/>
      <w:r w:rsidRPr="006E42B1">
        <w:rPr>
          <w:rFonts w:ascii="仿宋_GB2312" w:eastAsia="仿宋_GB2312" w:hint="eastAsia"/>
        </w:rPr>
        <w:t>应尽快完成。</w:t>
      </w:r>
    </w:p>
    <w:p w:rsidR="006F18AF" w:rsidRPr="006E42B1" w:rsidRDefault="006F18AF" w:rsidP="00636CC1">
      <w:pPr>
        <w:pStyle w:val="2"/>
        <w:keepNext w:val="0"/>
        <w:keepLines w:val="0"/>
        <w:numPr>
          <w:ilvl w:val="1"/>
          <w:numId w:val="0"/>
        </w:numPr>
        <w:spacing w:beforeLines="100" w:before="312" w:after="0" w:line="240" w:lineRule="auto"/>
        <w:rPr>
          <w:rFonts w:ascii="仿宋_GB2312" w:eastAsia="仿宋_GB2312" w:hAnsi="Cambria"/>
        </w:rPr>
      </w:pPr>
      <w:bookmarkStart w:id="145" w:name="_Toc373929753"/>
      <w:bookmarkStart w:id="146" w:name="_Toc470367154"/>
      <w:bookmarkStart w:id="147" w:name="_Toc475439759"/>
      <w:r w:rsidRPr="006E42B1">
        <w:rPr>
          <w:rFonts w:ascii="仿宋_GB2312" w:eastAsia="仿宋_GB2312" w:hAnsi="Cambria" w:hint="eastAsia"/>
        </w:rPr>
        <w:t>5.2 用户验收要求</w:t>
      </w:r>
      <w:bookmarkEnd w:id="145"/>
      <w:bookmarkEnd w:id="146"/>
      <w:bookmarkEnd w:id="147"/>
    </w:p>
    <w:p w:rsidR="006F18AF" w:rsidRPr="006E42B1" w:rsidRDefault="006F18AF" w:rsidP="006F18AF">
      <w:pPr>
        <w:pStyle w:val="SDC"/>
        <w:spacing w:line="240" w:lineRule="auto"/>
        <w:ind w:firstLine="480"/>
        <w:rPr>
          <w:rFonts w:ascii="仿宋_GB2312" w:eastAsia="仿宋_GB2312"/>
        </w:rPr>
      </w:pPr>
      <w:r w:rsidRPr="006E42B1">
        <w:rPr>
          <w:rFonts w:ascii="仿宋_GB2312" w:eastAsia="仿宋_GB2312" w:hint="eastAsia"/>
        </w:rPr>
        <w:t>无。</w:t>
      </w:r>
    </w:p>
    <w:p w:rsidR="006F18AF" w:rsidRPr="006E42B1" w:rsidRDefault="006F18AF" w:rsidP="00636CC1">
      <w:pPr>
        <w:pStyle w:val="10"/>
        <w:keepLines w:val="0"/>
        <w:spacing w:beforeLines="150" w:before="468" w:after="0" w:line="240" w:lineRule="auto"/>
        <w:ind w:left="431" w:hanging="431"/>
        <w:jc w:val="left"/>
        <w:rPr>
          <w:rFonts w:ascii="仿宋_GB2312" w:eastAsia="仿宋_GB2312"/>
        </w:rPr>
      </w:pPr>
      <w:bookmarkStart w:id="148" w:name="_Toc373929754"/>
      <w:bookmarkStart w:id="149" w:name="_Toc373930039"/>
      <w:bookmarkStart w:id="150" w:name="_Toc470367155"/>
      <w:bookmarkStart w:id="151" w:name="_Toc475439760"/>
      <w:r>
        <w:rPr>
          <w:rFonts w:ascii="仿宋_GB2312" w:eastAsia="仿宋_GB2312" w:hint="eastAsia"/>
        </w:rPr>
        <w:t>6</w:t>
      </w:r>
      <w:r w:rsidRPr="006E42B1">
        <w:rPr>
          <w:rFonts w:ascii="仿宋_GB2312" w:eastAsia="仿宋_GB2312" w:hint="eastAsia"/>
        </w:rPr>
        <w:t>、附件</w:t>
      </w:r>
      <w:bookmarkEnd w:id="148"/>
      <w:bookmarkEnd w:id="149"/>
      <w:bookmarkEnd w:id="150"/>
      <w:bookmarkEnd w:id="151"/>
    </w:p>
    <w:p w:rsidR="006F18AF" w:rsidRDefault="006F18AF" w:rsidP="008B4705">
      <w:pPr>
        <w:pStyle w:val="2"/>
        <w:keepNext w:val="0"/>
        <w:keepLines w:val="0"/>
        <w:numPr>
          <w:ilvl w:val="1"/>
          <w:numId w:val="0"/>
        </w:numPr>
        <w:spacing w:beforeLines="100" w:before="312" w:after="0" w:line="240" w:lineRule="auto"/>
        <w:rPr>
          <w:rFonts w:ascii="仿宋_GB2312" w:eastAsia="仿宋_GB2312"/>
        </w:rPr>
      </w:pPr>
      <w:bookmarkStart w:id="152" w:name="_Toc475439761"/>
      <w:r>
        <w:rPr>
          <w:rFonts w:ascii="仿宋_GB2312" w:eastAsia="仿宋_GB2312" w:hAnsi="Cambria" w:hint="eastAsia"/>
        </w:rPr>
        <w:t>6</w:t>
      </w:r>
      <w:r w:rsidRPr="006E42B1">
        <w:rPr>
          <w:rFonts w:ascii="仿宋_GB2312" w:eastAsia="仿宋_GB2312" w:hAnsi="Cambria" w:hint="eastAsia"/>
        </w:rPr>
        <w:t>.1</w:t>
      </w:r>
      <w:r>
        <w:rPr>
          <w:rFonts w:ascii="仿宋_GB2312" w:eastAsia="仿宋_GB2312" w:hint="eastAsia"/>
        </w:rPr>
        <w:t>月度综合评价</w:t>
      </w:r>
      <w:r w:rsidRPr="00FF6958">
        <w:rPr>
          <w:rFonts w:eastAsia="仿宋_GB2312"/>
          <w:sz w:val="28"/>
          <w:szCs w:val="28"/>
        </w:rPr>
        <w:t>手工打分卡</w:t>
      </w:r>
      <w:bookmarkEnd w:id="152"/>
    </w:p>
    <w:p w:rsidR="006F18AF" w:rsidRDefault="006F18AF" w:rsidP="006F18AF">
      <w:pPr>
        <w:pStyle w:val="SDC"/>
        <w:spacing w:line="240" w:lineRule="auto"/>
        <w:ind w:firstLineChars="83" w:firstLine="199"/>
        <w:rPr>
          <w:rFonts w:ascii="仿宋_GB2312" w:eastAsia="仿宋_GB23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17"/>
        <w:gridCol w:w="1481"/>
        <w:gridCol w:w="1470"/>
        <w:gridCol w:w="2773"/>
        <w:gridCol w:w="1264"/>
      </w:tblGrid>
      <w:tr w:rsidR="006F18AF" w:rsidRPr="000A34F2" w:rsidTr="00884C4D">
        <w:trPr>
          <w:trHeight w:val="255"/>
        </w:trPr>
        <w:tc>
          <w:tcPr>
            <w:tcW w:w="817"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Pr>
                <w:rFonts w:ascii="仿宋_GB2312" w:eastAsia="仿宋_GB2312" w:hAnsi="Calibri" w:hint="eastAsia"/>
                <w:sz w:val="22"/>
                <w:szCs w:val="32"/>
              </w:rPr>
              <w:t>年度</w:t>
            </w:r>
          </w:p>
        </w:tc>
        <w:tc>
          <w:tcPr>
            <w:tcW w:w="717" w:type="dxa"/>
            <w:tcBorders>
              <w:top w:val="single" w:sz="4" w:space="0" w:color="000000"/>
              <w:left w:val="single" w:sz="4" w:space="0" w:color="000000"/>
              <w:bottom w:val="single" w:sz="4" w:space="0" w:color="000000"/>
              <w:right w:val="single" w:sz="4" w:space="0" w:color="000000"/>
            </w:tcBorders>
          </w:tcPr>
          <w:p w:rsidR="006F18AF" w:rsidRPr="00E30409" w:rsidRDefault="006F18AF" w:rsidP="00884C4D">
            <w:pPr>
              <w:rPr>
                <w:rFonts w:ascii="仿宋_GB2312" w:eastAsia="仿宋_GB2312" w:hAnsi="Calibri"/>
                <w:sz w:val="22"/>
                <w:szCs w:val="32"/>
              </w:rPr>
            </w:pPr>
            <w:r>
              <w:rPr>
                <w:rFonts w:ascii="仿宋_GB2312" w:eastAsia="仿宋_GB2312" w:hAnsi="Calibri" w:hint="eastAsia"/>
                <w:sz w:val="22"/>
                <w:szCs w:val="32"/>
              </w:rPr>
              <w:t>月度</w:t>
            </w:r>
          </w:p>
        </w:tc>
        <w:tc>
          <w:tcPr>
            <w:tcW w:w="1481"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E30409">
              <w:rPr>
                <w:rFonts w:ascii="仿宋_GB2312" w:eastAsia="仿宋_GB2312" w:hAnsi="Calibri"/>
                <w:sz w:val="22"/>
                <w:szCs w:val="32"/>
              </w:rPr>
              <w:t>参与人编码</w:t>
            </w:r>
          </w:p>
        </w:tc>
        <w:tc>
          <w:tcPr>
            <w:tcW w:w="1470"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E30409">
              <w:rPr>
                <w:rFonts w:ascii="仿宋_GB2312" w:eastAsia="仿宋_GB2312" w:hAnsi="Calibri"/>
                <w:sz w:val="22"/>
                <w:szCs w:val="32"/>
              </w:rPr>
              <w:t>参与人名称</w:t>
            </w:r>
          </w:p>
        </w:tc>
        <w:tc>
          <w:tcPr>
            <w:tcW w:w="2773"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bCs/>
                <w:sz w:val="22"/>
                <w:szCs w:val="32"/>
              </w:rPr>
            </w:pPr>
            <w:r w:rsidRPr="000A34F2">
              <w:rPr>
                <w:rFonts w:ascii="仿宋_GB2312" w:eastAsia="仿宋_GB2312" w:hAnsi="Calibri"/>
                <w:bCs/>
                <w:sz w:val="22"/>
                <w:szCs w:val="32"/>
              </w:rPr>
              <w:t>指标名称</w:t>
            </w:r>
          </w:p>
        </w:tc>
        <w:tc>
          <w:tcPr>
            <w:tcW w:w="1264"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E30409">
              <w:rPr>
                <w:rFonts w:ascii="仿宋_GB2312" w:eastAsia="仿宋_GB2312" w:hAnsi="Calibri" w:hint="eastAsia"/>
                <w:sz w:val="22"/>
                <w:szCs w:val="32"/>
              </w:rPr>
              <w:t>扣除分数</w:t>
            </w:r>
          </w:p>
        </w:tc>
      </w:tr>
      <w:tr w:rsidR="006F18AF" w:rsidRPr="000A34F2" w:rsidTr="00884C4D">
        <w:trPr>
          <w:trHeight w:val="255"/>
        </w:trPr>
        <w:tc>
          <w:tcPr>
            <w:tcW w:w="817"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sz w:val="22"/>
                <w:szCs w:val="32"/>
              </w:rPr>
            </w:pPr>
            <w:r>
              <w:rPr>
                <w:rFonts w:ascii="仿宋_GB2312" w:eastAsia="仿宋_GB2312" w:hAnsi="Calibri" w:hint="eastAsia"/>
                <w:sz w:val="22"/>
                <w:szCs w:val="32"/>
              </w:rPr>
              <w:t>y</w:t>
            </w:r>
            <w:r w:rsidRPr="000A34F2">
              <w:rPr>
                <w:rFonts w:ascii="仿宋_GB2312" w:eastAsia="仿宋_GB2312" w:hAnsi="Calibri" w:hint="eastAsia"/>
                <w:sz w:val="22"/>
                <w:szCs w:val="32"/>
              </w:rPr>
              <w:t>yyy</w:t>
            </w:r>
          </w:p>
        </w:tc>
        <w:tc>
          <w:tcPr>
            <w:tcW w:w="717" w:type="dxa"/>
            <w:tcBorders>
              <w:top w:val="single" w:sz="4" w:space="0" w:color="000000"/>
              <w:left w:val="single" w:sz="4" w:space="0" w:color="000000"/>
              <w:bottom w:val="single" w:sz="4" w:space="0" w:color="000000"/>
              <w:right w:val="single" w:sz="4" w:space="0" w:color="000000"/>
            </w:tcBorders>
          </w:tcPr>
          <w:p w:rsidR="006F18AF" w:rsidRPr="000A34F2" w:rsidRDefault="006F18AF" w:rsidP="00884C4D">
            <w:pPr>
              <w:rPr>
                <w:rFonts w:ascii="仿宋_GB2312" w:eastAsia="仿宋_GB2312" w:hAnsi="Calibri"/>
                <w:sz w:val="22"/>
                <w:szCs w:val="32"/>
              </w:rPr>
            </w:pPr>
            <w:r>
              <w:rPr>
                <w:rFonts w:ascii="仿宋_GB2312" w:eastAsia="仿宋_GB2312" w:hAnsi="Calibri" w:hint="eastAsia"/>
                <w:sz w:val="22"/>
                <w:szCs w:val="32"/>
              </w:rPr>
              <w:t>mm</w:t>
            </w:r>
          </w:p>
        </w:tc>
        <w:tc>
          <w:tcPr>
            <w:tcW w:w="1481"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sz w:val="22"/>
                <w:szCs w:val="32"/>
              </w:rPr>
            </w:pPr>
            <w:r>
              <w:rPr>
                <w:rFonts w:ascii="仿宋_GB2312" w:eastAsia="仿宋_GB2312" w:hAnsi="Calibri" w:hint="eastAsia"/>
                <w:sz w:val="22"/>
                <w:szCs w:val="32"/>
              </w:rPr>
              <w:t>x</w:t>
            </w:r>
            <w:r w:rsidRPr="000A34F2">
              <w:rPr>
                <w:rFonts w:ascii="仿宋_GB2312" w:eastAsia="仿宋_GB2312" w:hAnsi="Calibri" w:hint="eastAsia"/>
                <w:sz w:val="22"/>
                <w:szCs w:val="32"/>
              </w:rPr>
              <w:t>xxxxx</w:t>
            </w:r>
          </w:p>
        </w:tc>
        <w:tc>
          <w:tcPr>
            <w:tcW w:w="1470"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sz w:val="22"/>
                <w:szCs w:val="32"/>
              </w:rPr>
            </w:pPr>
            <w:r w:rsidRPr="000A34F2">
              <w:rPr>
                <w:rFonts w:ascii="仿宋_GB2312" w:eastAsia="仿宋_GB2312" w:hAnsi="Calibri"/>
                <w:sz w:val="22"/>
                <w:szCs w:val="32"/>
              </w:rPr>
              <w:t>X</w:t>
            </w:r>
          </w:p>
        </w:tc>
        <w:tc>
          <w:tcPr>
            <w:tcW w:w="2773"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bCs/>
                <w:sz w:val="22"/>
                <w:szCs w:val="32"/>
              </w:rPr>
            </w:pPr>
            <w:r w:rsidRPr="000A34F2">
              <w:rPr>
                <w:rFonts w:ascii="仿宋_GB2312" w:eastAsia="仿宋_GB2312" w:hAnsi="Calibri" w:hint="eastAsia"/>
                <w:bCs/>
                <w:sz w:val="22"/>
                <w:szCs w:val="32"/>
              </w:rPr>
              <w:t>违反《指引》的具体项目</w:t>
            </w:r>
          </w:p>
        </w:tc>
        <w:tc>
          <w:tcPr>
            <w:tcW w:w="1264"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0A34F2">
              <w:rPr>
                <w:rFonts w:ascii="仿宋_GB2312" w:eastAsia="仿宋_GB2312" w:hAnsi="Calibri"/>
                <w:sz w:val="22"/>
                <w:szCs w:val="32"/>
              </w:rPr>
              <w:t>X</w:t>
            </w:r>
          </w:p>
        </w:tc>
      </w:tr>
    </w:tbl>
    <w:p w:rsidR="006F18AF" w:rsidRPr="006E42B1" w:rsidRDefault="006F18AF" w:rsidP="006F18AF">
      <w:pPr>
        <w:pStyle w:val="SDC"/>
        <w:spacing w:line="240" w:lineRule="auto"/>
        <w:ind w:firstLine="480"/>
        <w:rPr>
          <w:rFonts w:ascii="仿宋_GB2312" w:eastAsia="仿宋_GB2312"/>
        </w:rPr>
      </w:pPr>
    </w:p>
    <w:p w:rsidR="006F18AF" w:rsidRDefault="006F18AF" w:rsidP="00636CC1">
      <w:pPr>
        <w:pStyle w:val="2"/>
        <w:keepNext w:val="0"/>
        <w:keepLines w:val="0"/>
        <w:numPr>
          <w:ilvl w:val="1"/>
          <w:numId w:val="0"/>
        </w:numPr>
        <w:spacing w:beforeLines="100" w:before="312" w:after="0" w:line="240" w:lineRule="auto"/>
        <w:rPr>
          <w:rFonts w:ascii="仿宋_GB2312" w:eastAsia="仿宋_GB2312"/>
        </w:rPr>
      </w:pPr>
      <w:bookmarkStart w:id="153" w:name="_Toc475439762"/>
      <w:r>
        <w:rPr>
          <w:rFonts w:ascii="仿宋_GB2312" w:eastAsia="仿宋_GB2312" w:hAnsi="Cambria" w:hint="eastAsia"/>
        </w:rPr>
        <w:lastRenderedPageBreak/>
        <w:t>6</w:t>
      </w:r>
      <w:r w:rsidRPr="006E42B1">
        <w:rPr>
          <w:rFonts w:ascii="仿宋_GB2312" w:eastAsia="仿宋_GB2312" w:hAnsi="Cambria" w:hint="eastAsia"/>
        </w:rPr>
        <w:t>.</w:t>
      </w:r>
      <w:proofErr w:type="gramStart"/>
      <w:r>
        <w:rPr>
          <w:rFonts w:ascii="仿宋_GB2312" w:eastAsia="仿宋_GB2312" w:hAnsi="Cambria" w:hint="eastAsia"/>
        </w:rPr>
        <w:t>2</w:t>
      </w:r>
      <w:proofErr w:type="gramEnd"/>
      <w:r>
        <w:rPr>
          <w:rFonts w:ascii="仿宋_GB2312" w:eastAsia="仿宋_GB2312" w:hint="eastAsia"/>
        </w:rPr>
        <w:t>年度综合评价手</w:t>
      </w:r>
      <w:r w:rsidRPr="00FF6958">
        <w:rPr>
          <w:rFonts w:eastAsia="仿宋_GB2312"/>
          <w:sz w:val="28"/>
          <w:szCs w:val="28"/>
        </w:rPr>
        <w:t>工打分卡</w:t>
      </w:r>
      <w:bookmarkEnd w:id="153"/>
    </w:p>
    <w:p w:rsidR="006F18AF" w:rsidRDefault="006F18AF" w:rsidP="006F18AF">
      <w:pPr>
        <w:pStyle w:val="SDC"/>
        <w:spacing w:line="240" w:lineRule="auto"/>
        <w:ind w:firstLineChars="83" w:firstLine="199"/>
        <w:rPr>
          <w:rFonts w:ascii="仿宋_GB2312" w:eastAsia="仿宋_GB23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481"/>
        <w:gridCol w:w="1470"/>
        <w:gridCol w:w="2773"/>
        <w:gridCol w:w="1264"/>
      </w:tblGrid>
      <w:tr w:rsidR="006F18AF" w:rsidRPr="000A34F2" w:rsidTr="00884C4D">
        <w:trPr>
          <w:trHeight w:val="255"/>
        </w:trPr>
        <w:tc>
          <w:tcPr>
            <w:tcW w:w="817"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Pr>
                <w:rFonts w:ascii="仿宋_GB2312" w:eastAsia="仿宋_GB2312" w:hAnsi="Calibri" w:hint="eastAsia"/>
                <w:sz w:val="22"/>
                <w:szCs w:val="32"/>
              </w:rPr>
              <w:t>年度</w:t>
            </w:r>
          </w:p>
        </w:tc>
        <w:tc>
          <w:tcPr>
            <w:tcW w:w="1481"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E30409">
              <w:rPr>
                <w:rFonts w:ascii="仿宋_GB2312" w:eastAsia="仿宋_GB2312" w:hAnsi="Calibri"/>
                <w:sz w:val="22"/>
                <w:szCs w:val="32"/>
              </w:rPr>
              <w:t>参与人编码</w:t>
            </w:r>
          </w:p>
        </w:tc>
        <w:tc>
          <w:tcPr>
            <w:tcW w:w="1470"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E30409">
              <w:rPr>
                <w:rFonts w:ascii="仿宋_GB2312" w:eastAsia="仿宋_GB2312" w:hAnsi="Calibri"/>
                <w:sz w:val="22"/>
                <w:szCs w:val="32"/>
              </w:rPr>
              <w:t>参与人名称</w:t>
            </w:r>
          </w:p>
        </w:tc>
        <w:tc>
          <w:tcPr>
            <w:tcW w:w="2773"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bCs/>
                <w:sz w:val="22"/>
                <w:szCs w:val="32"/>
              </w:rPr>
            </w:pPr>
            <w:r w:rsidRPr="000A34F2">
              <w:rPr>
                <w:rFonts w:ascii="仿宋_GB2312" w:eastAsia="仿宋_GB2312" w:hAnsi="Calibri"/>
                <w:bCs/>
                <w:sz w:val="22"/>
                <w:szCs w:val="32"/>
              </w:rPr>
              <w:t>指标名称</w:t>
            </w:r>
          </w:p>
        </w:tc>
        <w:tc>
          <w:tcPr>
            <w:tcW w:w="1264"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E30409">
              <w:rPr>
                <w:rFonts w:ascii="仿宋_GB2312" w:eastAsia="仿宋_GB2312" w:hAnsi="Calibri" w:hint="eastAsia"/>
                <w:sz w:val="22"/>
                <w:szCs w:val="32"/>
              </w:rPr>
              <w:t>扣除分数</w:t>
            </w:r>
          </w:p>
        </w:tc>
      </w:tr>
      <w:tr w:rsidR="006F18AF" w:rsidRPr="000A34F2" w:rsidTr="00884C4D">
        <w:trPr>
          <w:trHeight w:val="255"/>
        </w:trPr>
        <w:tc>
          <w:tcPr>
            <w:tcW w:w="817"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sz w:val="22"/>
                <w:szCs w:val="32"/>
              </w:rPr>
            </w:pPr>
            <w:r>
              <w:rPr>
                <w:rFonts w:ascii="仿宋_GB2312" w:eastAsia="仿宋_GB2312" w:hAnsi="Calibri" w:hint="eastAsia"/>
                <w:sz w:val="22"/>
                <w:szCs w:val="32"/>
              </w:rPr>
              <w:t>y</w:t>
            </w:r>
            <w:r w:rsidRPr="000A34F2">
              <w:rPr>
                <w:rFonts w:ascii="仿宋_GB2312" w:eastAsia="仿宋_GB2312" w:hAnsi="Calibri" w:hint="eastAsia"/>
                <w:sz w:val="22"/>
                <w:szCs w:val="32"/>
              </w:rPr>
              <w:t>yyy</w:t>
            </w:r>
          </w:p>
        </w:tc>
        <w:tc>
          <w:tcPr>
            <w:tcW w:w="1481"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sz w:val="22"/>
                <w:szCs w:val="32"/>
              </w:rPr>
            </w:pPr>
            <w:r>
              <w:rPr>
                <w:rFonts w:ascii="仿宋_GB2312" w:eastAsia="仿宋_GB2312" w:hAnsi="Calibri" w:hint="eastAsia"/>
                <w:sz w:val="22"/>
                <w:szCs w:val="32"/>
              </w:rPr>
              <w:t>x</w:t>
            </w:r>
            <w:r w:rsidRPr="000A34F2">
              <w:rPr>
                <w:rFonts w:ascii="仿宋_GB2312" w:eastAsia="仿宋_GB2312" w:hAnsi="Calibri" w:hint="eastAsia"/>
                <w:sz w:val="22"/>
                <w:szCs w:val="32"/>
              </w:rPr>
              <w:t>xxxxx</w:t>
            </w:r>
          </w:p>
        </w:tc>
        <w:tc>
          <w:tcPr>
            <w:tcW w:w="1470"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sz w:val="22"/>
                <w:szCs w:val="32"/>
              </w:rPr>
            </w:pPr>
            <w:r w:rsidRPr="000A34F2">
              <w:rPr>
                <w:rFonts w:ascii="仿宋_GB2312" w:eastAsia="仿宋_GB2312" w:hAnsi="Calibri"/>
                <w:sz w:val="22"/>
                <w:szCs w:val="32"/>
              </w:rPr>
              <w:t>X</w:t>
            </w:r>
          </w:p>
        </w:tc>
        <w:tc>
          <w:tcPr>
            <w:tcW w:w="2773" w:type="dxa"/>
            <w:tcBorders>
              <w:top w:val="single" w:sz="4" w:space="0" w:color="000000"/>
              <w:left w:val="single" w:sz="4" w:space="0" w:color="000000"/>
              <w:bottom w:val="single" w:sz="4" w:space="0" w:color="000000"/>
              <w:right w:val="single" w:sz="4" w:space="0" w:color="000000"/>
            </w:tcBorders>
            <w:noWrap/>
            <w:hideMark/>
          </w:tcPr>
          <w:p w:rsidR="006F18AF" w:rsidRPr="000A34F2" w:rsidRDefault="006F18AF" w:rsidP="00884C4D">
            <w:pPr>
              <w:rPr>
                <w:rFonts w:ascii="仿宋_GB2312" w:eastAsia="仿宋_GB2312" w:hAnsi="Calibri"/>
                <w:bCs/>
                <w:sz w:val="22"/>
                <w:szCs w:val="32"/>
              </w:rPr>
            </w:pPr>
            <w:r w:rsidRPr="000A34F2">
              <w:rPr>
                <w:rFonts w:ascii="仿宋_GB2312" w:eastAsia="仿宋_GB2312" w:hAnsi="Calibri" w:hint="eastAsia"/>
                <w:bCs/>
                <w:sz w:val="22"/>
                <w:szCs w:val="32"/>
              </w:rPr>
              <w:t>违反《指引》的具体项目</w:t>
            </w:r>
          </w:p>
        </w:tc>
        <w:tc>
          <w:tcPr>
            <w:tcW w:w="1264" w:type="dxa"/>
            <w:tcBorders>
              <w:top w:val="single" w:sz="4" w:space="0" w:color="000000"/>
              <w:left w:val="single" w:sz="4" w:space="0" w:color="000000"/>
              <w:bottom w:val="single" w:sz="4" w:space="0" w:color="000000"/>
              <w:right w:val="single" w:sz="4" w:space="0" w:color="000000"/>
            </w:tcBorders>
            <w:noWrap/>
            <w:hideMark/>
          </w:tcPr>
          <w:p w:rsidR="006F18AF" w:rsidRPr="00E30409" w:rsidRDefault="006F18AF" w:rsidP="00884C4D">
            <w:pPr>
              <w:rPr>
                <w:rFonts w:ascii="仿宋_GB2312" w:eastAsia="仿宋_GB2312" w:hAnsi="Calibri"/>
                <w:sz w:val="22"/>
                <w:szCs w:val="32"/>
              </w:rPr>
            </w:pPr>
            <w:r w:rsidRPr="000A34F2">
              <w:rPr>
                <w:rFonts w:ascii="仿宋_GB2312" w:eastAsia="仿宋_GB2312" w:hAnsi="Calibri"/>
                <w:sz w:val="22"/>
                <w:szCs w:val="32"/>
              </w:rPr>
              <w:t>X</w:t>
            </w:r>
          </w:p>
        </w:tc>
      </w:tr>
    </w:tbl>
    <w:p w:rsidR="006F18AF" w:rsidRPr="00145F87" w:rsidRDefault="006F18AF" w:rsidP="006F18AF">
      <w:pPr>
        <w:rPr>
          <w:rFonts w:eastAsia="仿宋_GB2312"/>
        </w:rPr>
      </w:pPr>
    </w:p>
    <w:p w:rsidR="006F18AF" w:rsidRDefault="006F18AF" w:rsidP="006F18AF">
      <w:pPr>
        <w:rPr>
          <w:rFonts w:eastAsia="仿宋_GB2312"/>
        </w:rPr>
      </w:pPr>
    </w:p>
    <w:p w:rsidR="006F18AF" w:rsidRDefault="006F18AF" w:rsidP="006F18AF">
      <w:pPr>
        <w:rPr>
          <w:rFonts w:eastAsia="仿宋_GB2312"/>
        </w:rPr>
      </w:pPr>
    </w:p>
    <w:p w:rsidR="006F18AF" w:rsidRDefault="006F18AF" w:rsidP="006F18AF">
      <w:pPr>
        <w:rPr>
          <w:rFonts w:eastAsia="仿宋_GB2312"/>
        </w:rPr>
      </w:pPr>
    </w:p>
    <w:p w:rsidR="006F18AF" w:rsidRDefault="006F18AF" w:rsidP="006F18AF">
      <w:pPr>
        <w:rPr>
          <w:rFonts w:eastAsia="仿宋_GB2312"/>
        </w:rPr>
      </w:pPr>
    </w:p>
    <w:p w:rsidR="006F18AF" w:rsidRPr="00FF6958" w:rsidRDefault="006F18AF" w:rsidP="006F18AF">
      <w:pPr>
        <w:rPr>
          <w:rFonts w:eastAsia="仿宋_GB2312"/>
        </w:rPr>
      </w:pPr>
    </w:p>
    <w:p w:rsidR="006F18AF" w:rsidRPr="00FF6958" w:rsidRDefault="006F18AF" w:rsidP="006F18AF">
      <w:pPr>
        <w:rPr>
          <w:rFonts w:eastAsia="仿宋_GB2312"/>
        </w:rPr>
      </w:pPr>
    </w:p>
    <w:p w:rsidR="006F18AF" w:rsidRDefault="006F18AF" w:rsidP="006F18AF">
      <w:pPr>
        <w:pStyle w:val="a7"/>
        <w:ind w:leftChars="1" w:left="252" w:hangingChars="119" w:hanging="250"/>
      </w:pPr>
    </w:p>
    <w:p w:rsidR="00BA0900" w:rsidRDefault="00BA0900"/>
    <w:sectPr w:rsidR="00BA0900" w:rsidSect="00884C4D">
      <w:footerReference w:type="even"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2A5" w:rsidRDefault="00CF52A5" w:rsidP="006F18AF">
      <w:r>
        <w:separator/>
      </w:r>
    </w:p>
  </w:endnote>
  <w:endnote w:type="continuationSeparator" w:id="0">
    <w:p w:rsidR="00CF52A5" w:rsidRDefault="00CF52A5" w:rsidP="006F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CC1" w:rsidRDefault="00636CC1">
    <w:pPr>
      <w:pStyle w:val="a4"/>
      <w:jc w:val="right"/>
    </w:pPr>
    <w:r>
      <w:fldChar w:fldCharType="begin"/>
    </w:r>
    <w:r>
      <w:instrText xml:space="preserve"> PAGE   \* MERGEFORMAT </w:instrText>
    </w:r>
    <w:r>
      <w:fldChar w:fldCharType="separate"/>
    </w:r>
    <w:r w:rsidR="008B4705" w:rsidRPr="008B4705">
      <w:rPr>
        <w:noProof/>
        <w:lang w:val="zh-CN"/>
      </w:rPr>
      <w:t>3</w:t>
    </w:r>
    <w:r>
      <w:rPr>
        <w:noProof/>
        <w:lang w:val="zh-CN"/>
      </w:rPr>
      <w:fldChar w:fldCharType="end"/>
    </w:r>
  </w:p>
  <w:p w:rsidR="00636CC1" w:rsidRDefault="00636C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CC1" w:rsidRDefault="00636CC1">
    <w:pPr>
      <w:pStyle w:val="a4"/>
      <w:rPr>
        <w:sz w:val="28"/>
      </w:rPr>
    </w:pPr>
    <w:r>
      <w:rPr>
        <w:rFonts w:hint="eastAsia"/>
        <w:sz w:val="28"/>
      </w:rPr>
      <w:t>—</w:t>
    </w:r>
    <w:r>
      <w:rPr>
        <w:rFonts w:hint="eastAsia"/>
        <w:sz w:val="28"/>
      </w:rPr>
      <w:t xml:space="preserve"> </w:t>
    </w:r>
    <w:r>
      <w:rPr>
        <w:rStyle w:val="a6"/>
        <w:sz w:val="28"/>
      </w:rPr>
      <w:fldChar w:fldCharType="begin"/>
    </w:r>
    <w:r>
      <w:rPr>
        <w:rStyle w:val="a6"/>
        <w:sz w:val="28"/>
      </w:rPr>
      <w:instrText xml:space="preserve"> PAGE </w:instrText>
    </w:r>
    <w:r>
      <w:rPr>
        <w:rStyle w:val="a6"/>
        <w:sz w:val="28"/>
      </w:rPr>
      <w:fldChar w:fldCharType="separate"/>
    </w:r>
    <w:r>
      <w:rPr>
        <w:rStyle w:val="a6"/>
        <w:noProof/>
        <w:sz w:val="28"/>
      </w:rPr>
      <w:t>12</w:t>
    </w:r>
    <w:r>
      <w:rPr>
        <w:rStyle w:val="a6"/>
        <w:sz w:val="28"/>
      </w:rPr>
      <w:fldChar w:fldCharType="end"/>
    </w:r>
    <w:r>
      <w:rPr>
        <w:rFonts w:hint="eastAsia"/>
        <w:sz w:val="28"/>
      </w:rPr>
      <w:t xml:space="preserve"> </w:t>
    </w:r>
    <w:r>
      <w:rPr>
        <w:rFonts w:hint="eastAsia"/>
        <w:sz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CC1" w:rsidRDefault="00636CC1">
    <w:pPr>
      <w:pStyle w:val="a4"/>
      <w:wordWrap w:val="0"/>
      <w:jc w:val="right"/>
      <w:rPr>
        <w:sz w:val="28"/>
      </w:rPr>
    </w:pPr>
    <w:r>
      <w:rPr>
        <w:rFonts w:hint="eastAsia"/>
        <w:sz w:val="28"/>
      </w:rPr>
      <w:t>—</w:t>
    </w:r>
    <w:r>
      <w:rPr>
        <w:rFonts w:hint="eastAsia"/>
        <w:sz w:val="28"/>
      </w:rPr>
      <w:t xml:space="preserve"> </w:t>
    </w:r>
    <w:r>
      <w:rPr>
        <w:rStyle w:val="a6"/>
        <w:sz w:val="28"/>
      </w:rPr>
      <w:fldChar w:fldCharType="begin"/>
    </w:r>
    <w:r>
      <w:rPr>
        <w:rStyle w:val="a6"/>
        <w:sz w:val="28"/>
      </w:rPr>
      <w:instrText xml:space="preserve"> PAGE </w:instrText>
    </w:r>
    <w:r>
      <w:rPr>
        <w:rStyle w:val="a6"/>
        <w:sz w:val="28"/>
      </w:rPr>
      <w:fldChar w:fldCharType="separate"/>
    </w:r>
    <w:r w:rsidR="006200E5">
      <w:rPr>
        <w:rStyle w:val="a6"/>
        <w:noProof/>
        <w:sz w:val="28"/>
      </w:rPr>
      <w:t>14</w:t>
    </w:r>
    <w:r>
      <w:rPr>
        <w:rStyle w:val="a6"/>
        <w:sz w:val="28"/>
      </w:rPr>
      <w:fldChar w:fldCharType="end"/>
    </w:r>
    <w:r>
      <w:rPr>
        <w:rFonts w:hint="eastAsia"/>
        <w:sz w:val="28"/>
      </w:rPr>
      <w:t xml:space="preserve"> </w:t>
    </w:r>
    <w:r>
      <w:rPr>
        <w:rFonts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2A5" w:rsidRDefault="00CF52A5" w:rsidP="006F18AF">
      <w:r>
        <w:separator/>
      </w:r>
    </w:p>
  </w:footnote>
  <w:footnote w:type="continuationSeparator" w:id="0">
    <w:p w:rsidR="00CF52A5" w:rsidRDefault="00CF52A5" w:rsidP="006F1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D3717"/>
    <w:multiLevelType w:val="multilevel"/>
    <w:tmpl w:val="29E0ECBA"/>
    <w:lvl w:ilvl="0">
      <w:start w:val="1"/>
      <w:numFmt w:val="none"/>
      <w:pStyle w:val="1"/>
      <w:suff w:val="nothing"/>
      <w:lvlText w:val=""/>
      <w:lvlJc w:val="left"/>
      <w:pPr>
        <w:ind w:left="0" w:firstLine="0"/>
      </w:pPr>
      <w:rPr>
        <w:rFonts w:eastAsia="仿宋_GB2312" w:hint="eastAsia"/>
        <w:b/>
        <w:i w:val="0"/>
        <w:sz w:val="28"/>
        <w:szCs w:val="28"/>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673654D0"/>
    <w:multiLevelType w:val="hybridMultilevel"/>
    <w:tmpl w:val="E092ED6E"/>
    <w:name w:val="z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7C807BDB"/>
    <w:multiLevelType w:val="hybridMultilevel"/>
    <w:tmpl w:val="CC50CDA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18AF"/>
    <w:rsid w:val="00000AA9"/>
    <w:rsid w:val="00001382"/>
    <w:rsid w:val="00002A3B"/>
    <w:rsid w:val="00002AFA"/>
    <w:rsid w:val="00002D20"/>
    <w:rsid w:val="00003D38"/>
    <w:rsid w:val="00005445"/>
    <w:rsid w:val="000067E5"/>
    <w:rsid w:val="000072F7"/>
    <w:rsid w:val="00014A09"/>
    <w:rsid w:val="00016693"/>
    <w:rsid w:val="00017393"/>
    <w:rsid w:val="0001789D"/>
    <w:rsid w:val="00017C4C"/>
    <w:rsid w:val="0002188D"/>
    <w:rsid w:val="0002217D"/>
    <w:rsid w:val="00023854"/>
    <w:rsid w:val="00023A7B"/>
    <w:rsid w:val="000240DF"/>
    <w:rsid w:val="00025FC8"/>
    <w:rsid w:val="0002695C"/>
    <w:rsid w:val="00027FA8"/>
    <w:rsid w:val="00030563"/>
    <w:rsid w:val="000317FC"/>
    <w:rsid w:val="000321DB"/>
    <w:rsid w:val="00032250"/>
    <w:rsid w:val="000324AD"/>
    <w:rsid w:val="0003465E"/>
    <w:rsid w:val="00035D56"/>
    <w:rsid w:val="00036022"/>
    <w:rsid w:val="000362C6"/>
    <w:rsid w:val="00036490"/>
    <w:rsid w:val="00036692"/>
    <w:rsid w:val="00042E43"/>
    <w:rsid w:val="00043716"/>
    <w:rsid w:val="00043BA5"/>
    <w:rsid w:val="00044F85"/>
    <w:rsid w:val="00045ACE"/>
    <w:rsid w:val="0004669E"/>
    <w:rsid w:val="00046EB6"/>
    <w:rsid w:val="000470C5"/>
    <w:rsid w:val="00053271"/>
    <w:rsid w:val="00055D9B"/>
    <w:rsid w:val="00056729"/>
    <w:rsid w:val="000600AD"/>
    <w:rsid w:val="00060DAC"/>
    <w:rsid w:val="000620AB"/>
    <w:rsid w:val="00062C20"/>
    <w:rsid w:val="00063447"/>
    <w:rsid w:val="0006450D"/>
    <w:rsid w:val="000652A6"/>
    <w:rsid w:val="000660D5"/>
    <w:rsid w:val="000665DC"/>
    <w:rsid w:val="00066B7D"/>
    <w:rsid w:val="00066D4F"/>
    <w:rsid w:val="00070118"/>
    <w:rsid w:val="00070229"/>
    <w:rsid w:val="000703A8"/>
    <w:rsid w:val="00073987"/>
    <w:rsid w:val="00074C31"/>
    <w:rsid w:val="00075953"/>
    <w:rsid w:val="000768C6"/>
    <w:rsid w:val="0008049F"/>
    <w:rsid w:val="00080F13"/>
    <w:rsid w:val="0008161F"/>
    <w:rsid w:val="000816FF"/>
    <w:rsid w:val="000817FF"/>
    <w:rsid w:val="0008191B"/>
    <w:rsid w:val="00082332"/>
    <w:rsid w:val="00082D1B"/>
    <w:rsid w:val="00082F30"/>
    <w:rsid w:val="00083589"/>
    <w:rsid w:val="000837FF"/>
    <w:rsid w:val="00087904"/>
    <w:rsid w:val="00091256"/>
    <w:rsid w:val="00094B70"/>
    <w:rsid w:val="00095939"/>
    <w:rsid w:val="000966EB"/>
    <w:rsid w:val="000A0E1E"/>
    <w:rsid w:val="000A2283"/>
    <w:rsid w:val="000A26FD"/>
    <w:rsid w:val="000A2A92"/>
    <w:rsid w:val="000A52A3"/>
    <w:rsid w:val="000A6389"/>
    <w:rsid w:val="000A74D6"/>
    <w:rsid w:val="000A76A2"/>
    <w:rsid w:val="000B6FB0"/>
    <w:rsid w:val="000C0FB5"/>
    <w:rsid w:val="000C5718"/>
    <w:rsid w:val="000C6011"/>
    <w:rsid w:val="000C694A"/>
    <w:rsid w:val="000D0C19"/>
    <w:rsid w:val="000D10DC"/>
    <w:rsid w:val="000D2DD8"/>
    <w:rsid w:val="000D3DE3"/>
    <w:rsid w:val="000D4C31"/>
    <w:rsid w:val="000E2D75"/>
    <w:rsid w:val="000E2F49"/>
    <w:rsid w:val="000E47C0"/>
    <w:rsid w:val="000E506C"/>
    <w:rsid w:val="000E7A50"/>
    <w:rsid w:val="000F1E55"/>
    <w:rsid w:val="000F25AE"/>
    <w:rsid w:val="000F2890"/>
    <w:rsid w:val="000F2A12"/>
    <w:rsid w:val="000F3020"/>
    <w:rsid w:val="000F3BE9"/>
    <w:rsid w:val="000F4968"/>
    <w:rsid w:val="000F5585"/>
    <w:rsid w:val="000F56D3"/>
    <w:rsid w:val="00102152"/>
    <w:rsid w:val="001030D3"/>
    <w:rsid w:val="0010486F"/>
    <w:rsid w:val="00105E17"/>
    <w:rsid w:val="00106F35"/>
    <w:rsid w:val="001103FF"/>
    <w:rsid w:val="001114BF"/>
    <w:rsid w:val="00113E28"/>
    <w:rsid w:val="0011565C"/>
    <w:rsid w:val="001159E6"/>
    <w:rsid w:val="001165B3"/>
    <w:rsid w:val="001250A5"/>
    <w:rsid w:val="001268BA"/>
    <w:rsid w:val="00127680"/>
    <w:rsid w:val="001306F8"/>
    <w:rsid w:val="001367F3"/>
    <w:rsid w:val="001426DB"/>
    <w:rsid w:val="00143A10"/>
    <w:rsid w:val="00144EA9"/>
    <w:rsid w:val="001456C8"/>
    <w:rsid w:val="00145A88"/>
    <w:rsid w:val="00147412"/>
    <w:rsid w:val="0014795F"/>
    <w:rsid w:val="00147D3E"/>
    <w:rsid w:val="001517FB"/>
    <w:rsid w:val="00152FBF"/>
    <w:rsid w:val="00153639"/>
    <w:rsid w:val="001546E1"/>
    <w:rsid w:val="00155044"/>
    <w:rsid w:val="00155049"/>
    <w:rsid w:val="00155E9B"/>
    <w:rsid w:val="0016048B"/>
    <w:rsid w:val="00160A69"/>
    <w:rsid w:val="00160F07"/>
    <w:rsid w:val="00161A21"/>
    <w:rsid w:val="00161ECF"/>
    <w:rsid w:val="00162743"/>
    <w:rsid w:val="00164A36"/>
    <w:rsid w:val="00165DB4"/>
    <w:rsid w:val="00172146"/>
    <w:rsid w:val="001730FC"/>
    <w:rsid w:val="001748C6"/>
    <w:rsid w:val="00174FF1"/>
    <w:rsid w:val="00177AC4"/>
    <w:rsid w:val="00181880"/>
    <w:rsid w:val="001829E9"/>
    <w:rsid w:val="0018368D"/>
    <w:rsid w:val="00184671"/>
    <w:rsid w:val="00184FA5"/>
    <w:rsid w:val="001860CB"/>
    <w:rsid w:val="00190079"/>
    <w:rsid w:val="001906DE"/>
    <w:rsid w:val="001919D0"/>
    <w:rsid w:val="00191DDD"/>
    <w:rsid w:val="001946E1"/>
    <w:rsid w:val="00194DA3"/>
    <w:rsid w:val="0019727D"/>
    <w:rsid w:val="001A1594"/>
    <w:rsid w:val="001A4FDE"/>
    <w:rsid w:val="001A54EB"/>
    <w:rsid w:val="001A5C9B"/>
    <w:rsid w:val="001A7DFE"/>
    <w:rsid w:val="001B170A"/>
    <w:rsid w:val="001B1D0D"/>
    <w:rsid w:val="001B20D1"/>
    <w:rsid w:val="001B3492"/>
    <w:rsid w:val="001B4024"/>
    <w:rsid w:val="001B405A"/>
    <w:rsid w:val="001B592F"/>
    <w:rsid w:val="001B7DEB"/>
    <w:rsid w:val="001C33F3"/>
    <w:rsid w:val="001C5AD2"/>
    <w:rsid w:val="001C6208"/>
    <w:rsid w:val="001C6A70"/>
    <w:rsid w:val="001C70A1"/>
    <w:rsid w:val="001C7267"/>
    <w:rsid w:val="001D02D7"/>
    <w:rsid w:val="001D2757"/>
    <w:rsid w:val="001D449D"/>
    <w:rsid w:val="001D6072"/>
    <w:rsid w:val="001D6B0B"/>
    <w:rsid w:val="001D6BE5"/>
    <w:rsid w:val="001D6BED"/>
    <w:rsid w:val="001D7E90"/>
    <w:rsid w:val="001E0798"/>
    <w:rsid w:val="001E0BD3"/>
    <w:rsid w:val="001E0DCB"/>
    <w:rsid w:val="001E2011"/>
    <w:rsid w:val="001E20F9"/>
    <w:rsid w:val="001E471D"/>
    <w:rsid w:val="001E4A71"/>
    <w:rsid w:val="001E5257"/>
    <w:rsid w:val="001E622B"/>
    <w:rsid w:val="001E6923"/>
    <w:rsid w:val="001F2C38"/>
    <w:rsid w:val="001F4354"/>
    <w:rsid w:val="001F5533"/>
    <w:rsid w:val="001F58FF"/>
    <w:rsid w:val="002006E2"/>
    <w:rsid w:val="00202DCC"/>
    <w:rsid w:val="00203A34"/>
    <w:rsid w:val="00203C30"/>
    <w:rsid w:val="00203F58"/>
    <w:rsid w:val="002059C8"/>
    <w:rsid w:val="00211B60"/>
    <w:rsid w:val="0021225E"/>
    <w:rsid w:val="00212836"/>
    <w:rsid w:val="00213781"/>
    <w:rsid w:val="00213F2C"/>
    <w:rsid w:val="00214E83"/>
    <w:rsid w:val="00215202"/>
    <w:rsid w:val="002155DC"/>
    <w:rsid w:val="00216DD3"/>
    <w:rsid w:val="00220A89"/>
    <w:rsid w:val="002220FD"/>
    <w:rsid w:val="00223671"/>
    <w:rsid w:val="00223C7A"/>
    <w:rsid w:val="00223E7C"/>
    <w:rsid w:val="002253C4"/>
    <w:rsid w:val="00226246"/>
    <w:rsid w:val="00231BA8"/>
    <w:rsid w:val="00232658"/>
    <w:rsid w:val="002339E9"/>
    <w:rsid w:val="002357CD"/>
    <w:rsid w:val="00235F84"/>
    <w:rsid w:val="00236EDC"/>
    <w:rsid w:val="0024034A"/>
    <w:rsid w:val="00242E4C"/>
    <w:rsid w:val="00244325"/>
    <w:rsid w:val="00246404"/>
    <w:rsid w:val="00246C4B"/>
    <w:rsid w:val="00247294"/>
    <w:rsid w:val="00253465"/>
    <w:rsid w:val="00254CC3"/>
    <w:rsid w:val="002560EA"/>
    <w:rsid w:val="002564A4"/>
    <w:rsid w:val="002603A5"/>
    <w:rsid w:val="002613D1"/>
    <w:rsid w:val="00262E67"/>
    <w:rsid w:val="00263B18"/>
    <w:rsid w:val="002646E3"/>
    <w:rsid w:val="00266D27"/>
    <w:rsid w:val="00270F71"/>
    <w:rsid w:val="0027200D"/>
    <w:rsid w:val="00272CD3"/>
    <w:rsid w:val="00273B57"/>
    <w:rsid w:val="00275202"/>
    <w:rsid w:val="00275969"/>
    <w:rsid w:val="00280399"/>
    <w:rsid w:val="00281313"/>
    <w:rsid w:val="002831C6"/>
    <w:rsid w:val="002832B0"/>
    <w:rsid w:val="00284B96"/>
    <w:rsid w:val="00284E3B"/>
    <w:rsid w:val="002857A4"/>
    <w:rsid w:val="00291861"/>
    <w:rsid w:val="0029186B"/>
    <w:rsid w:val="00292D3F"/>
    <w:rsid w:val="00292E1B"/>
    <w:rsid w:val="00296157"/>
    <w:rsid w:val="002976BB"/>
    <w:rsid w:val="002A0419"/>
    <w:rsid w:val="002A108A"/>
    <w:rsid w:val="002A2C3D"/>
    <w:rsid w:val="002A4241"/>
    <w:rsid w:val="002A4C86"/>
    <w:rsid w:val="002A7DF3"/>
    <w:rsid w:val="002B17F3"/>
    <w:rsid w:val="002B21A0"/>
    <w:rsid w:val="002B2307"/>
    <w:rsid w:val="002B25AC"/>
    <w:rsid w:val="002B2B83"/>
    <w:rsid w:val="002B43E2"/>
    <w:rsid w:val="002B4DCA"/>
    <w:rsid w:val="002B6DBC"/>
    <w:rsid w:val="002B77D2"/>
    <w:rsid w:val="002C12D0"/>
    <w:rsid w:val="002C3003"/>
    <w:rsid w:val="002C3527"/>
    <w:rsid w:val="002C3770"/>
    <w:rsid w:val="002C3ED3"/>
    <w:rsid w:val="002C3FED"/>
    <w:rsid w:val="002C43A8"/>
    <w:rsid w:val="002C4A2C"/>
    <w:rsid w:val="002D0ABD"/>
    <w:rsid w:val="002D0E75"/>
    <w:rsid w:val="002D1AB7"/>
    <w:rsid w:val="002D4A7D"/>
    <w:rsid w:val="002D4BE7"/>
    <w:rsid w:val="002D6E55"/>
    <w:rsid w:val="002D7BDD"/>
    <w:rsid w:val="002E5A33"/>
    <w:rsid w:val="002E7747"/>
    <w:rsid w:val="002E7A67"/>
    <w:rsid w:val="002F1588"/>
    <w:rsid w:val="002F2EF2"/>
    <w:rsid w:val="002F7283"/>
    <w:rsid w:val="002F77AD"/>
    <w:rsid w:val="002F7E38"/>
    <w:rsid w:val="00301170"/>
    <w:rsid w:val="003021AB"/>
    <w:rsid w:val="00304A7D"/>
    <w:rsid w:val="00305BAE"/>
    <w:rsid w:val="0030724E"/>
    <w:rsid w:val="00310561"/>
    <w:rsid w:val="00312CF5"/>
    <w:rsid w:val="003147A6"/>
    <w:rsid w:val="003156B5"/>
    <w:rsid w:val="0031583C"/>
    <w:rsid w:val="00316A3E"/>
    <w:rsid w:val="00316D5B"/>
    <w:rsid w:val="003172DD"/>
    <w:rsid w:val="00320E46"/>
    <w:rsid w:val="0032489F"/>
    <w:rsid w:val="00326207"/>
    <w:rsid w:val="00326A85"/>
    <w:rsid w:val="00326F57"/>
    <w:rsid w:val="00326F9E"/>
    <w:rsid w:val="00332638"/>
    <w:rsid w:val="003346E4"/>
    <w:rsid w:val="003359A8"/>
    <w:rsid w:val="00337337"/>
    <w:rsid w:val="00340F60"/>
    <w:rsid w:val="00341CFC"/>
    <w:rsid w:val="00342032"/>
    <w:rsid w:val="0034256F"/>
    <w:rsid w:val="00343E65"/>
    <w:rsid w:val="003440B5"/>
    <w:rsid w:val="00344B46"/>
    <w:rsid w:val="00344B98"/>
    <w:rsid w:val="00346909"/>
    <w:rsid w:val="00350F74"/>
    <w:rsid w:val="00351823"/>
    <w:rsid w:val="0035188F"/>
    <w:rsid w:val="00353483"/>
    <w:rsid w:val="00353D2D"/>
    <w:rsid w:val="00353F9A"/>
    <w:rsid w:val="00354ADA"/>
    <w:rsid w:val="003555EB"/>
    <w:rsid w:val="0035563A"/>
    <w:rsid w:val="003556CC"/>
    <w:rsid w:val="00355C42"/>
    <w:rsid w:val="003607A8"/>
    <w:rsid w:val="00363B8C"/>
    <w:rsid w:val="003771AF"/>
    <w:rsid w:val="00377570"/>
    <w:rsid w:val="00377C95"/>
    <w:rsid w:val="00380915"/>
    <w:rsid w:val="00382445"/>
    <w:rsid w:val="0038307C"/>
    <w:rsid w:val="0038553A"/>
    <w:rsid w:val="00385793"/>
    <w:rsid w:val="00387971"/>
    <w:rsid w:val="00391B6C"/>
    <w:rsid w:val="003925B0"/>
    <w:rsid w:val="00392CF0"/>
    <w:rsid w:val="00393FDE"/>
    <w:rsid w:val="003941F6"/>
    <w:rsid w:val="003946DC"/>
    <w:rsid w:val="0039547B"/>
    <w:rsid w:val="003978C2"/>
    <w:rsid w:val="003979E8"/>
    <w:rsid w:val="003A1526"/>
    <w:rsid w:val="003A1FA2"/>
    <w:rsid w:val="003A3A0A"/>
    <w:rsid w:val="003A41D1"/>
    <w:rsid w:val="003A49EF"/>
    <w:rsid w:val="003A679D"/>
    <w:rsid w:val="003B1AF8"/>
    <w:rsid w:val="003B2283"/>
    <w:rsid w:val="003B2951"/>
    <w:rsid w:val="003B32C7"/>
    <w:rsid w:val="003B3CD4"/>
    <w:rsid w:val="003C1EE4"/>
    <w:rsid w:val="003C3EC6"/>
    <w:rsid w:val="003C4A0F"/>
    <w:rsid w:val="003C4DEF"/>
    <w:rsid w:val="003C5FB4"/>
    <w:rsid w:val="003C68F1"/>
    <w:rsid w:val="003C7869"/>
    <w:rsid w:val="003D166E"/>
    <w:rsid w:val="003D32BB"/>
    <w:rsid w:val="003D70BA"/>
    <w:rsid w:val="003E03C8"/>
    <w:rsid w:val="003E0925"/>
    <w:rsid w:val="003E141A"/>
    <w:rsid w:val="003E1D2D"/>
    <w:rsid w:val="003E3C73"/>
    <w:rsid w:val="003E3F18"/>
    <w:rsid w:val="003E4D01"/>
    <w:rsid w:val="003E654B"/>
    <w:rsid w:val="003F0A50"/>
    <w:rsid w:val="003F1185"/>
    <w:rsid w:val="003F1DA6"/>
    <w:rsid w:val="003F2761"/>
    <w:rsid w:val="003F36E8"/>
    <w:rsid w:val="004017CD"/>
    <w:rsid w:val="00402A02"/>
    <w:rsid w:val="00403F9D"/>
    <w:rsid w:val="00407A1D"/>
    <w:rsid w:val="00410361"/>
    <w:rsid w:val="00411E47"/>
    <w:rsid w:val="00411F4A"/>
    <w:rsid w:val="004123FB"/>
    <w:rsid w:val="00412D0C"/>
    <w:rsid w:val="00415D53"/>
    <w:rsid w:val="0041769D"/>
    <w:rsid w:val="00417B13"/>
    <w:rsid w:val="00420B1E"/>
    <w:rsid w:val="00420F12"/>
    <w:rsid w:val="004213C0"/>
    <w:rsid w:val="004262B7"/>
    <w:rsid w:val="00427064"/>
    <w:rsid w:val="004274CF"/>
    <w:rsid w:val="00427A45"/>
    <w:rsid w:val="0043110D"/>
    <w:rsid w:val="00431B08"/>
    <w:rsid w:val="00433496"/>
    <w:rsid w:val="00433B1A"/>
    <w:rsid w:val="00433EFE"/>
    <w:rsid w:val="0043477F"/>
    <w:rsid w:val="004350B6"/>
    <w:rsid w:val="00440E8E"/>
    <w:rsid w:val="00442423"/>
    <w:rsid w:val="0044535B"/>
    <w:rsid w:val="00447245"/>
    <w:rsid w:val="0045011C"/>
    <w:rsid w:val="00451EFC"/>
    <w:rsid w:val="004532F6"/>
    <w:rsid w:val="0045479C"/>
    <w:rsid w:val="00455B3B"/>
    <w:rsid w:val="0045650E"/>
    <w:rsid w:val="004602E5"/>
    <w:rsid w:val="00460753"/>
    <w:rsid w:val="004612B1"/>
    <w:rsid w:val="00462464"/>
    <w:rsid w:val="004631D9"/>
    <w:rsid w:val="00463731"/>
    <w:rsid w:val="004639E0"/>
    <w:rsid w:val="00464988"/>
    <w:rsid w:val="004678EF"/>
    <w:rsid w:val="00470C14"/>
    <w:rsid w:val="00471931"/>
    <w:rsid w:val="004735C2"/>
    <w:rsid w:val="004738A7"/>
    <w:rsid w:val="00474648"/>
    <w:rsid w:val="00474D69"/>
    <w:rsid w:val="00477DE1"/>
    <w:rsid w:val="004838BB"/>
    <w:rsid w:val="00484628"/>
    <w:rsid w:val="00484723"/>
    <w:rsid w:val="00484776"/>
    <w:rsid w:val="00484A99"/>
    <w:rsid w:val="00485DF0"/>
    <w:rsid w:val="00485F3D"/>
    <w:rsid w:val="004872B6"/>
    <w:rsid w:val="004873A5"/>
    <w:rsid w:val="00487815"/>
    <w:rsid w:val="00491EF6"/>
    <w:rsid w:val="0049372F"/>
    <w:rsid w:val="00494FB3"/>
    <w:rsid w:val="00495290"/>
    <w:rsid w:val="00495720"/>
    <w:rsid w:val="00496429"/>
    <w:rsid w:val="004A225E"/>
    <w:rsid w:val="004A3873"/>
    <w:rsid w:val="004A3C8C"/>
    <w:rsid w:val="004A5BD3"/>
    <w:rsid w:val="004A69B0"/>
    <w:rsid w:val="004A7626"/>
    <w:rsid w:val="004B0D92"/>
    <w:rsid w:val="004B2647"/>
    <w:rsid w:val="004B271D"/>
    <w:rsid w:val="004B2FE0"/>
    <w:rsid w:val="004B34D0"/>
    <w:rsid w:val="004B4552"/>
    <w:rsid w:val="004B5819"/>
    <w:rsid w:val="004B5957"/>
    <w:rsid w:val="004B6B93"/>
    <w:rsid w:val="004C43FE"/>
    <w:rsid w:val="004C4855"/>
    <w:rsid w:val="004C5AEE"/>
    <w:rsid w:val="004C6286"/>
    <w:rsid w:val="004C689D"/>
    <w:rsid w:val="004D05DF"/>
    <w:rsid w:val="004D2DEB"/>
    <w:rsid w:val="004D5C22"/>
    <w:rsid w:val="004D6795"/>
    <w:rsid w:val="004D6BAD"/>
    <w:rsid w:val="004E1286"/>
    <w:rsid w:val="004E1D7B"/>
    <w:rsid w:val="004E2B77"/>
    <w:rsid w:val="004E30DD"/>
    <w:rsid w:val="004E3C4A"/>
    <w:rsid w:val="004E3FF5"/>
    <w:rsid w:val="004E47F0"/>
    <w:rsid w:val="004F001F"/>
    <w:rsid w:val="004F1681"/>
    <w:rsid w:val="004F2522"/>
    <w:rsid w:val="004F5107"/>
    <w:rsid w:val="004F621F"/>
    <w:rsid w:val="00501F6C"/>
    <w:rsid w:val="00504276"/>
    <w:rsid w:val="00505C72"/>
    <w:rsid w:val="0050706B"/>
    <w:rsid w:val="00507223"/>
    <w:rsid w:val="00507A14"/>
    <w:rsid w:val="00510210"/>
    <w:rsid w:val="00510CB0"/>
    <w:rsid w:val="00511169"/>
    <w:rsid w:val="00514C2D"/>
    <w:rsid w:val="0051561A"/>
    <w:rsid w:val="0051675C"/>
    <w:rsid w:val="00517480"/>
    <w:rsid w:val="005205EE"/>
    <w:rsid w:val="005207E0"/>
    <w:rsid w:val="00524167"/>
    <w:rsid w:val="005261B5"/>
    <w:rsid w:val="0052759F"/>
    <w:rsid w:val="00530994"/>
    <w:rsid w:val="00531D50"/>
    <w:rsid w:val="00535A15"/>
    <w:rsid w:val="00536762"/>
    <w:rsid w:val="0054660F"/>
    <w:rsid w:val="00546AF2"/>
    <w:rsid w:val="0055389B"/>
    <w:rsid w:val="00554A14"/>
    <w:rsid w:val="005561F8"/>
    <w:rsid w:val="00560FB7"/>
    <w:rsid w:val="0056179D"/>
    <w:rsid w:val="00561976"/>
    <w:rsid w:val="00563C96"/>
    <w:rsid w:val="00565989"/>
    <w:rsid w:val="0056675D"/>
    <w:rsid w:val="00566EFD"/>
    <w:rsid w:val="00567542"/>
    <w:rsid w:val="00570214"/>
    <w:rsid w:val="00571A11"/>
    <w:rsid w:val="00571B8A"/>
    <w:rsid w:val="00572234"/>
    <w:rsid w:val="00572DC1"/>
    <w:rsid w:val="005735BE"/>
    <w:rsid w:val="005745A1"/>
    <w:rsid w:val="00575213"/>
    <w:rsid w:val="0057775D"/>
    <w:rsid w:val="005809E1"/>
    <w:rsid w:val="00580CA8"/>
    <w:rsid w:val="00580D08"/>
    <w:rsid w:val="00581C46"/>
    <w:rsid w:val="00581CCA"/>
    <w:rsid w:val="00583B8D"/>
    <w:rsid w:val="00583C47"/>
    <w:rsid w:val="00586D1D"/>
    <w:rsid w:val="00586FDB"/>
    <w:rsid w:val="005878F5"/>
    <w:rsid w:val="00590C29"/>
    <w:rsid w:val="00591AB6"/>
    <w:rsid w:val="00595142"/>
    <w:rsid w:val="005961C6"/>
    <w:rsid w:val="00596DCF"/>
    <w:rsid w:val="005A1572"/>
    <w:rsid w:val="005A1E53"/>
    <w:rsid w:val="005A46BA"/>
    <w:rsid w:val="005A47B8"/>
    <w:rsid w:val="005A4ABA"/>
    <w:rsid w:val="005A5589"/>
    <w:rsid w:val="005A68D9"/>
    <w:rsid w:val="005B5056"/>
    <w:rsid w:val="005B523D"/>
    <w:rsid w:val="005B68FF"/>
    <w:rsid w:val="005B73A7"/>
    <w:rsid w:val="005C12FC"/>
    <w:rsid w:val="005C3F72"/>
    <w:rsid w:val="005C4173"/>
    <w:rsid w:val="005C44B0"/>
    <w:rsid w:val="005C50D9"/>
    <w:rsid w:val="005C55E3"/>
    <w:rsid w:val="005C5699"/>
    <w:rsid w:val="005C58ED"/>
    <w:rsid w:val="005C7E44"/>
    <w:rsid w:val="005D20C0"/>
    <w:rsid w:val="005D2EC9"/>
    <w:rsid w:val="005D492E"/>
    <w:rsid w:val="005D4CC5"/>
    <w:rsid w:val="005D5E03"/>
    <w:rsid w:val="005D63E1"/>
    <w:rsid w:val="005D78F1"/>
    <w:rsid w:val="005E0E8F"/>
    <w:rsid w:val="005E23CB"/>
    <w:rsid w:val="005E69D3"/>
    <w:rsid w:val="005F1E2B"/>
    <w:rsid w:val="005F23EF"/>
    <w:rsid w:val="005F33CA"/>
    <w:rsid w:val="005F45C5"/>
    <w:rsid w:val="005F46EB"/>
    <w:rsid w:val="005F5305"/>
    <w:rsid w:val="005F58FC"/>
    <w:rsid w:val="005F597C"/>
    <w:rsid w:val="006000E7"/>
    <w:rsid w:val="00600F34"/>
    <w:rsid w:val="006032FA"/>
    <w:rsid w:val="006039B0"/>
    <w:rsid w:val="00603F33"/>
    <w:rsid w:val="00611715"/>
    <w:rsid w:val="006118C0"/>
    <w:rsid w:val="0061408C"/>
    <w:rsid w:val="00615B2E"/>
    <w:rsid w:val="00616C79"/>
    <w:rsid w:val="00616FC8"/>
    <w:rsid w:val="006200E5"/>
    <w:rsid w:val="00622D3B"/>
    <w:rsid w:val="00624C12"/>
    <w:rsid w:val="00626365"/>
    <w:rsid w:val="006265EF"/>
    <w:rsid w:val="00626839"/>
    <w:rsid w:val="006300B7"/>
    <w:rsid w:val="00632250"/>
    <w:rsid w:val="00636057"/>
    <w:rsid w:val="006363FD"/>
    <w:rsid w:val="00636CC1"/>
    <w:rsid w:val="00636DE1"/>
    <w:rsid w:val="00640AC3"/>
    <w:rsid w:val="00642953"/>
    <w:rsid w:val="00647252"/>
    <w:rsid w:val="00653D54"/>
    <w:rsid w:val="0065471F"/>
    <w:rsid w:val="0065571F"/>
    <w:rsid w:val="00661948"/>
    <w:rsid w:val="00667E1C"/>
    <w:rsid w:val="00672984"/>
    <w:rsid w:val="00672D2B"/>
    <w:rsid w:val="00673ABD"/>
    <w:rsid w:val="00673D2E"/>
    <w:rsid w:val="006759F9"/>
    <w:rsid w:val="006764DC"/>
    <w:rsid w:val="00682021"/>
    <w:rsid w:val="0068288C"/>
    <w:rsid w:val="00685259"/>
    <w:rsid w:val="00686176"/>
    <w:rsid w:val="006868A8"/>
    <w:rsid w:val="0068799A"/>
    <w:rsid w:val="00691D33"/>
    <w:rsid w:val="006922E0"/>
    <w:rsid w:val="0069325A"/>
    <w:rsid w:val="006932EE"/>
    <w:rsid w:val="0069416B"/>
    <w:rsid w:val="00694B43"/>
    <w:rsid w:val="00696140"/>
    <w:rsid w:val="006A01D0"/>
    <w:rsid w:val="006A2EAC"/>
    <w:rsid w:val="006A3533"/>
    <w:rsid w:val="006A54CF"/>
    <w:rsid w:val="006A6CE5"/>
    <w:rsid w:val="006B0E50"/>
    <w:rsid w:val="006B16FD"/>
    <w:rsid w:val="006B1E3C"/>
    <w:rsid w:val="006B29E1"/>
    <w:rsid w:val="006B58FA"/>
    <w:rsid w:val="006B5A03"/>
    <w:rsid w:val="006B5E77"/>
    <w:rsid w:val="006B64AC"/>
    <w:rsid w:val="006B7390"/>
    <w:rsid w:val="006C12E6"/>
    <w:rsid w:val="006C1963"/>
    <w:rsid w:val="006C3D75"/>
    <w:rsid w:val="006C6907"/>
    <w:rsid w:val="006D01DF"/>
    <w:rsid w:val="006D25E7"/>
    <w:rsid w:val="006D2FF5"/>
    <w:rsid w:val="006D7409"/>
    <w:rsid w:val="006D7797"/>
    <w:rsid w:val="006E0971"/>
    <w:rsid w:val="006E0F0E"/>
    <w:rsid w:val="006E2912"/>
    <w:rsid w:val="006E35E6"/>
    <w:rsid w:val="006E48AE"/>
    <w:rsid w:val="006E5336"/>
    <w:rsid w:val="006E77D0"/>
    <w:rsid w:val="006F0136"/>
    <w:rsid w:val="006F0F52"/>
    <w:rsid w:val="006F17BC"/>
    <w:rsid w:val="006F18AF"/>
    <w:rsid w:val="006F1CA4"/>
    <w:rsid w:val="006F3631"/>
    <w:rsid w:val="006F386E"/>
    <w:rsid w:val="006F710B"/>
    <w:rsid w:val="00703FD6"/>
    <w:rsid w:val="00706436"/>
    <w:rsid w:val="00710D25"/>
    <w:rsid w:val="007141D3"/>
    <w:rsid w:val="007158CF"/>
    <w:rsid w:val="00715E39"/>
    <w:rsid w:val="00717033"/>
    <w:rsid w:val="00717CD7"/>
    <w:rsid w:val="007238B1"/>
    <w:rsid w:val="0072394A"/>
    <w:rsid w:val="007251BA"/>
    <w:rsid w:val="00725813"/>
    <w:rsid w:val="00725D4C"/>
    <w:rsid w:val="007262EB"/>
    <w:rsid w:val="0072765A"/>
    <w:rsid w:val="00727E05"/>
    <w:rsid w:val="007326A5"/>
    <w:rsid w:val="007332E0"/>
    <w:rsid w:val="00735BAD"/>
    <w:rsid w:val="00737072"/>
    <w:rsid w:val="00737BAA"/>
    <w:rsid w:val="00737FA7"/>
    <w:rsid w:val="00740894"/>
    <w:rsid w:val="00742286"/>
    <w:rsid w:val="00743B57"/>
    <w:rsid w:val="007442C3"/>
    <w:rsid w:val="00746893"/>
    <w:rsid w:val="007508F3"/>
    <w:rsid w:val="007531E3"/>
    <w:rsid w:val="00753D8D"/>
    <w:rsid w:val="00754A6C"/>
    <w:rsid w:val="007575D2"/>
    <w:rsid w:val="0076049D"/>
    <w:rsid w:val="0076164E"/>
    <w:rsid w:val="007617DD"/>
    <w:rsid w:val="00761F2E"/>
    <w:rsid w:val="00762375"/>
    <w:rsid w:val="007639E1"/>
    <w:rsid w:val="00772AA4"/>
    <w:rsid w:val="00773D54"/>
    <w:rsid w:val="007749E9"/>
    <w:rsid w:val="00775C82"/>
    <w:rsid w:val="007839F6"/>
    <w:rsid w:val="00783CB4"/>
    <w:rsid w:val="00783DB6"/>
    <w:rsid w:val="007853D2"/>
    <w:rsid w:val="00786847"/>
    <w:rsid w:val="0079159C"/>
    <w:rsid w:val="00793B6F"/>
    <w:rsid w:val="007941A6"/>
    <w:rsid w:val="007946C4"/>
    <w:rsid w:val="00797EBC"/>
    <w:rsid w:val="007A0AE7"/>
    <w:rsid w:val="007A36D5"/>
    <w:rsid w:val="007A4F4F"/>
    <w:rsid w:val="007A58BE"/>
    <w:rsid w:val="007A5C43"/>
    <w:rsid w:val="007A6EC8"/>
    <w:rsid w:val="007B172A"/>
    <w:rsid w:val="007B19A6"/>
    <w:rsid w:val="007B2186"/>
    <w:rsid w:val="007B3AE5"/>
    <w:rsid w:val="007B4494"/>
    <w:rsid w:val="007B6C81"/>
    <w:rsid w:val="007B7B53"/>
    <w:rsid w:val="007C0780"/>
    <w:rsid w:val="007C180B"/>
    <w:rsid w:val="007C257D"/>
    <w:rsid w:val="007C33D5"/>
    <w:rsid w:val="007C4C64"/>
    <w:rsid w:val="007C4F8F"/>
    <w:rsid w:val="007C6481"/>
    <w:rsid w:val="007D0D44"/>
    <w:rsid w:val="007D2638"/>
    <w:rsid w:val="007D548F"/>
    <w:rsid w:val="007D56FF"/>
    <w:rsid w:val="007D5755"/>
    <w:rsid w:val="007E2DC2"/>
    <w:rsid w:val="007E4107"/>
    <w:rsid w:val="007E501C"/>
    <w:rsid w:val="007E5902"/>
    <w:rsid w:val="007E6C67"/>
    <w:rsid w:val="007F00F4"/>
    <w:rsid w:val="007F2555"/>
    <w:rsid w:val="007F4FDE"/>
    <w:rsid w:val="007F7146"/>
    <w:rsid w:val="00803DDD"/>
    <w:rsid w:val="00805CC7"/>
    <w:rsid w:val="0080732D"/>
    <w:rsid w:val="008105D1"/>
    <w:rsid w:val="00811A4C"/>
    <w:rsid w:val="00814852"/>
    <w:rsid w:val="0081486E"/>
    <w:rsid w:val="00814E82"/>
    <w:rsid w:val="008155EF"/>
    <w:rsid w:val="00815B1F"/>
    <w:rsid w:val="00815D5E"/>
    <w:rsid w:val="008176C7"/>
    <w:rsid w:val="008178BA"/>
    <w:rsid w:val="00820150"/>
    <w:rsid w:val="00824EFD"/>
    <w:rsid w:val="008251F6"/>
    <w:rsid w:val="00826F80"/>
    <w:rsid w:val="008314F0"/>
    <w:rsid w:val="0083263A"/>
    <w:rsid w:val="00832D04"/>
    <w:rsid w:val="00834EDE"/>
    <w:rsid w:val="00835307"/>
    <w:rsid w:val="00840C9D"/>
    <w:rsid w:val="00842F97"/>
    <w:rsid w:val="0084329A"/>
    <w:rsid w:val="00844574"/>
    <w:rsid w:val="008446AB"/>
    <w:rsid w:val="0084653D"/>
    <w:rsid w:val="00846F45"/>
    <w:rsid w:val="0085064E"/>
    <w:rsid w:val="00850E67"/>
    <w:rsid w:val="0085560F"/>
    <w:rsid w:val="00856551"/>
    <w:rsid w:val="008578B9"/>
    <w:rsid w:val="00860D7E"/>
    <w:rsid w:val="00861701"/>
    <w:rsid w:val="00864FA3"/>
    <w:rsid w:val="00866AB7"/>
    <w:rsid w:val="008707F8"/>
    <w:rsid w:val="00872F18"/>
    <w:rsid w:val="00873CF6"/>
    <w:rsid w:val="00876002"/>
    <w:rsid w:val="00876A44"/>
    <w:rsid w:val="008772B0"/>
    <w:rsid w:val="0087797B"/>
    <w:rsid w:val="0088055E"/>
    <w:rsid w:val="00880B14"/>
    <w:rsid w:val="0088102B"/>
    <w:rsid w:val="00882212"/>
    <w:rsid w:val="00882456"/>
    <w:rsid w:val="00883325"/>
    <w:rsid w:val="00883916"/>
    <w:rsid w:val="00884209"/>
    <w:rsid w:val="00884C4D"/>
    <w:rsid w:val="00884C4E"/>
    <w:rsid w:val="00884CA5"/>
    <w:rsid w:val="00884DFB"/>
    <w:rsid w:val="00891FC4"/>
    <w:rsid w:val="00892C42"/>
    <w:rsid w:val="00892D36"/>
    <w:rsid w:val="00895D56"/>
    <w:rsid w:val="00895D70"/>
    <w:rsid w:val="0089640E"/>
    <w:rsid w:val="008A04A2"/>
    <w:rsid w:val="008A1835"/>
    <w:rsid w:val="008A2D8C"/>
    <w:rsid w:val="008A2E5A"/>
    <w:rsid w:val="008A2FD6"/>
    <w:rsid w:val="008A4B6B"/>
    <w:rsid w:val="008A5F7F"/>
    <w:rsid w:val="008A6EE5"/>
    <w:rsid w:val="008A76E1"/>
    <w:rsid w:val="008B0C3F"/>
    <w:rsid w:val="008B24DD"/>
    <w:rsid w:val="008B42F0"/>
    <w:rsid w:val="008B4705"/>
    <w:rsid w:val="008B5633"/>
    <w:rsid w:val="008B6E3A"/>
    <w:rsid w:val="008C3363"/>
    <w:rsid w:val="008C36E4"/>
    <w:rsid w:val="008C4195"/>
    <w:rsid w:val="008C734C"/>
    <w:rsid w:val="008D0E7E"/>
    <w:rsid w:val="008D243D"/>
    <w:rsid w:val="008D4360"/>
    <w:rsid w:val="008D4572"/>
    <w:rsid w:val="008D5C1D"/>
    <w:rsid w:val="008D5F45"/>
    <w:rsid w:val="008D662D"/>
    <w:rsid w:val="008E38F8"/>
    <w:rsid w:val="008E419C"/>
    <w:rsid w:val="008E78D9"/>
    <w:rsid w:val="008F199F"/>
    <w:rsid w:val="008F4253"/>
    <w:rsid w:val="008F66AB"/>
    <w:rsid w:val="00900C81"/>
    <w:rsid w:val="00903725"/>
    <w:rsid w:val="00903834"/>
    <w:rsid w:val="009056D8"/>
    <w:rsid w:val="00910915"/>
    <w:rsid w:val="00911850"/>
    <w:rsid w:val="00911FE2"/>
    <w:rsid w:val="0091490B"/>
    <w:rsid w:val="00916F79"/>
    <w:rsid w:val="00917047"/>
    <w:rsid w:val="00921430"/>
    <w:rsid w:val="00921651"/>
    <w:rsid w:val="009218C1"/>
    <w:rsid w:val="00921DDA"/>
    <w:rsid w:val="00922CD8"/>
    <w:rsid w:val="009255AA"/>
    <w:rsid w:val="00930343"/>
    <w:rsid w:val="009306BB"/>
    <w:rsid w:val="00931F3F"/>
    <w:rsid w:val="00934659"/>
    <w:rsid w:val="00934FF2"/>
    <w:rsid w:val="0094066E"/>
    <w:rsid w:val="009412F6"/>
    <w:rsid w:val="00942934"/>
    <w:rsid w:val="00942C53"/>
    <w:rsid w:val="009475B8"/>
    <w:rsid w:val="00950523"/>
    <w:rsid w:val="009506F2"/>
    <w:rsid w:val="00954B3A"/>
    <w:rsid w:val="00955553"/>
    <w:rsid w:val="009557FC"/>
    <w:rsid w:val="00956FE4"/>
    <w:rsid w:val="00961E39"/>
    <w:rsid w:val="0096307A"/>
    <w:rsid w:val="00965545"/>
    <w:rsid w:val="00965EB2"/>
    <w:rsid w:val="00966096"/>
    <w:rsid w:val="009663C2"/>
    <w:rsid w:val="00967A04"/>
    <w:rsid w:val="009711FC"/>
    <w:rsid w:val="00974605"/>
    <w:rsid w:val="00974F6D"/>
    <w:rsid w:val="00977974"/>
    <w:rsid w:val="00977978"/>
    <w:rsid w:val="00977DC0"/>
    <w:rsid w:val="00977F0B"/>
    <w:rsid w:val="009820C8"/>
    <w:rsid w:val="00983664"/>
    <w:rsid w:val="00983C90"/>
    <w:rsid w:val="00990678"/>
    <w:rsid w:val="00991285"/>
    <w:rsid w:val="00991E90"/>
    <w:rsid w:val="009920A4"/>
    <w:rsid w:val="009934E3"/>
    <w:rsid w:val="009949D6"/>
    <w:rsid w:val="0099503C"/>
    <w:rsid w:val="00995132"/>
    <w:rsid w:val="00995227"/>
    <w:rsid w:val="0099693E"/>
    <w:rsid w:val="009973BA"/>
    <w:rsid w:val="00997D9B"/>
    <w:rsid w:val="009A0910"/>
    <w:rsid w:val="009A27D8"/>
    <w:rsid w:val="009A2D55"/>
    <w:rsid w:val="009A47F2"/>
    <w:rsid w:val="009A546B"/>
    <w:rsid w:val="009A722D"/>
    <w:rsid w:val="009B2610"/>
    <w:rsid w:val="009B2784"/>
    <w:rsid w:val="009B39B6"/>
    <w:rsid w:val="009B46BF"/>
    <w:rsid w:val="009B4949"/>
    <w:rsid w:val="009C1EB7"/>
    <w:rsid w:val="009C2B9A"/>
    <w:rsid w:val="009C3692"/>
    <w:rsid w:val="009C4A4F"/>
    <w:rsid w:val="009C6B87"/>
    <w:rsid w:val="009C6EFD"/>
    <w:rsid w:val="009C7524"/>
    <w:rsid w:val="009D14B0"/>
    <w:rsid w:val="009D14CF"/>
    <w:rsid w:val="009D2190"/>
    <w:rsid w:val="009D3817"/>
    <w:rsid w:val="009D5431"/>
    <w:rsid w:val="009D6EC6"/>
    <w:rsid w:val="009D7881"/>
    <w:rsid w:val="009E10C7"/>
    <w:rsid w:val="009E28CE"/>
    <w:rsid w:val="009E2B83"/>
    <w:rsid w:val="009E4F52"/>
    <w:rsid w:val="009E52A3"/>
    <w:rsid w:val="009E5E96"/>
    <w:rsid w:val="009F174C"/>
    <w:rsid w:val="009F3FF4"/>
    <w:rsid w:val="00A01874"/>
    <w:rsid w:val="00A04E0F"/>
    <w:rsid w:val="00A06277"/>
    <w:rsid w:val="00A068BF"/>
    <w:rsid w:val="00A07D8B"/>
    <w:rsid w:val="00A126B9"/>
    <w:rsid w:val="00A13339"/>
    <w:rsid w:val="00A13A47"/>
    <w:rsid w:val="00A14DA1"/>
    <w:rsid w:val="00A216A4"/>
    <w:rsid w:val="00A26A30"/>
    <w:rsid w:val="00A26AAB"/>
    <w:rsid w:val="00A27DDF"/>
    <w:rsid w:val="00A36250"/>
    <w:rsid w:val="00A3634A"/>
    <w:rsid w:val="00A36E5B"/>
    <w:rsid w:val="00A40C2F"/>
    <w:rsid w:val="00A425C1"/>
    <w:rsid w:val="00A45A82"/>
    <w:rsid w:val="00A500B5"/>
    <w:rsid w:val="00A50A3E"/>
    <w:rsid w:val="00A50AFA"/>
    <w:rsid w:val="00A52B1E"/>
    <w:rsid w:val="00A52CEC"/>
    <w:rsid w:val="00A5314C"/>
    <w:rsid w:val="00A531FA"/>
    <w:rsid w:val="00A53A96"/>
    <w:rsid w:val="00A5480E"/>
    <w:rsid w:val="00A55EBB"/>
    <w:rsid w:val="00A568D1"/>
    <w:rsid w:val="00A5737C"/>
    <w:rsid w:val="00A5795A"/>
    <w:rsid w:val="00A60B96"/>
    <w:rsid w:val="00A61A27"/>
    <w:rsid w:val="00A61C57"/>
    <w:rsid w:val="00A62631"/>
    <w:rsid w:val="00A635C7"/>
    <w:rsid w:val="00A64089"/>
    <w:rsid w:val="00A66408"/>
    <w:rsid w:val="00A70750"/>
    <w:rsid w:val="00A71AB2"/>
    <w:rsid w:val="00A71F1D"/>
    <w:rsid w:val="00A7207A"/>
    <w:rsid w:val="00A751C4"/>
    <w:rsid w:val="00A752D4"/>
    <w:rsid w:val="00A8057A"/>
    <w:rsid w:val="00A8063E"/>
    <w:rsid w:val="00A82CF1"/>
    <w:rsid w:val="00A83FE8"/>
    <w:rsid w:val="00A84351"/>
    <w:rsid w:val="00A848A9"/>
    <w:rsid w:val="00A84E93"/>
    <w:rsid w:val="00A854CB"/>
    <w:rsid w:val="00A8586F"/>
    <w:rsid w:val="00A8617A"/>
    <w:rsid w:val="00A87135"/>
    <w:rsid w:val="00A91514"/>
    <w:rsid w:val="00A9332D"/>
    <w:rsid w:val="00A95F6C"/>
    <w:rsid w:val="00A97E63"/>
    <w:rsid w:val="00AA1326"/>
    <w:rsid w:val="00AA6186"/>
    <w:rsid w:val="00AA6AFD"/>
    <w:rsid w:val="00AB03E6"/>
    <w:rsid w:val="00AB0732"/>
    <w:rsid w:val="00AB13A6"/>
    <w:rsid w:val="00AB2372"/>
    <w:rsid w:val="00AB31C3"/>
    <w:rsid w:val="00AB465C"/>
    <w:rsid w:val="00AB61D0"/>
    <w:rsid w:val="00AB64A0"/>
    <w:rsid w:val="00AB6956"/>
    <w:rsid w:val="00AB786E"/>
    <w:rsid w:val="00AC0862"/>
    <w:rsid w:val="00AC0A49"/>
    <w:rsid w:val="00AC3B6E"/>
    <w:rsid w:val="00AC4A46"/>
    <w:rsid w:val="00AC6275"/>
    <w:rsid w:val="00AC6EFA"/>
    <w:rsid w:val="00AC7CE2"/>
    <w:rsid w:val="00AD1451"/>
    <w:rsid w:val="00AD46BF"/>
    <w:rsid w:val="00AD4E48"/>
    <w:rsid w:val="00AD52CE"/>
    <w:rsid w:val="00AD7E05"/>
    <w:rsid w:val="00AE1E71"/>
    <w:rsid w:val="00AE28D1"/>
    <w:rsid w:val="00AE2A78"/>
    <w:rsid w:val="00AE6272"/>
    <w:rsid w:val="00AE65E3"/>
    <w:rsid w:val="00AE6D3A"/>
    <w:rsid w:val="00AE7C49"/>
    <w:rsid w:val="00AF0AE6"/>
    <w:rsid w:val="00AF3AC5"/>
    <w:rsid w:val="00AF3D83"/>
    <w:rsid w:val="00AF6B94"/>
    <w:rsid w:val="00AF7521"/>
    <w:rsid w:val="00B048A3"/>
    <w:rsid w:val="00B048C9"/>
    <w:rsid w:val="00B06249"/>
    <w:rsid w:val="00B06325"/>
    <w:rsid w:val="00B06805"/>
    <w:rsid w:val="00B07A76"/>
    <w:rsid w:val="00B11DA1"/>
    <w:rsid w:val="00B168B4"/>
    <w:rsid w:val="00B20529"/>
    <w:rsid w:val="00B234CE"/>
    <w:rsid w:val="00B26E52"/>
    <w:rsid w:val="00B277CC"/>
    <w:rsid w:val="00B2783E"/>
    <w:rsid w:val="00B279CB"/>
    <w:rsid w:val="00B30CED"/>
    <w:rsid w:val="00B33E30"/>
    <w:rsid w:val="00B35E29"/>
    <w:rsid w:val="00B36312"/>
    <w:rsid w:val="00B36FE9"/>
    <w:rsid w:val="00B373D7"/>
    <w:rsid w:val="00B44360"/>
    <w:rsid w:val="00B45CEC"/>
    <w:rsid w:val="00B4772C"/>
    <w:rsid w:val="00B517AB"/>
    <w:rsid w:val="00B53F56"/>
    <w:rsid w:val="00B55A6C"/>
    <w:rsid w:val="00B55F28"/>
    <w:rsid w:val="00B5619F"/>
    <w:rsid w:val="00B609A1"/>
    <w:rsid w:val="00B61123"/>
    <w:rsid w:val="00B63F62"/>
    <w:rsid w:val="00B64BF2"/>
    <w:rsid w:val="00B65BB5"/>
    <w:rsid w:val="00B66C01"/>
    <w:rsid w:val="00B6733F"/>
    <w:rsid w:val="00B710E6"/>
    <w:rsid w:val="00B71C57"/>
    <w:rsid w:val="00B7367C"/>
    <w:rsid w:val="00B759DF"/>
    <w:rsid w:val="00B76C5F"/>
    <w:rsid w:val="00B773D4"/>
    <w:rsid w:val="00B776E6"/>
    <w:rsid w:val="00B8288A"/>
    <w:rsid w:val="00B83A05"/>
    <w:rsid w:val="00B83C82"/>
    <w:rsid w:val="00B84B36"/>
    <w:rsid w:val="00B84FE0"/>
    <w:rsid w:val="00B86D00"/>
    <w:rsid w:val="00B928A8"/>
    <w:rsid w:val="00B92DD7"/>
    <w:rsid w:val="00B931AE"/>
    <w:rsid w:val="00B93330"/>
    <w:rsid w:val="00B95BC4"/>
    <w:rsid w:val="00B95D53"/>
    <w:rsid w:val="00BA0900"/>
    <w:rsid w:val="00BA0E13"/>
    <w:rsid w:val="00BA235D"/>
    <w:rsid w:val="00BA41D5"/>
    <w:rsid w:val="00BA6930"/>
    <w:rsid w:val="00BB136A"/>
    <w:rsid w:val="00BB3ABD"/>
    <w:rsid w:val="00BB619C"/>
    <w:rsid w:val="00BB64AB"/>
    <w:rsid w:val="00BB795F"/>
    <w:rsid w:val="00BB7C62"/>
    <w:rsid w:val="00BC162C"/>
    <w:rsid w:val="00BC1B58"/>
    <w:rsid w:val="00BC4962"/>
    <w:rsid w:val="00BC6BC3"/>
    <w:rsid w:val="00BD0054"/>
    <w:rsid w:val="00BD2BEC"/>
    <w:rsid w:val="00BD338C"/>
    <w:rsid w:val="00BD422F"/>
    <w:rsid w:val="00BD462A"/>
    <w:rsid w:val="00BD4A7D"/>
    <w:rsid w:val="00BD663E"/>
    <w:rsid w:val="00BE0C3E"/>
    <w:rsid w:val="00BE2235"/>
    <w:rsid w:val="00BE3895"/>
    <w:rsid w:val="00BE3DA3"/>
    <w:rsid w:val="00BE630A"/>
    <w:rsid w:val="00BE704B"/>
    <w:rsid w:val="00BF1F49"/>
    <w:rsid w:val="00BF403F"/>
    <w:rsid w:val="00BF4DF7"/>
    <w:rsid w:val="00C00E68"/>
    <w:rsid w:val="00C02BA0"/>
    <w:rsid w:val="00C05A2E"/>
    <w:rsid w:val="00C05B1A"/>
    <w:rsid w:val="00C07FE0"/>
    <w:rsid w:val="00C07FF1"/>
    <w:rsid w:val="00C10627"/>
    <w:rsid w:val="00C143ED"/>
    <w:rsid w:val="00C15CAF"/>
    <w:rsid w:val="00C16FCE"/>
    <w:rsid w:val="00C17475"/>
    <w:rsid w:val="00C20B6F"/>
    <w:rsid w:val="00C21021"/>
    <w:rsid w:val="00C22139"/>
    <w:rsid w:val="00C2287A"/>
    <w:rsid w:val="00C23ECE"/>
    <w:rsid w:val="00C2745E"/>
    <w:rsid w:val="00C3150B"/>
    <w:rsid w:val="00C32701"/>
    <w:rsid w:val="00C3324B"/>
    <w:rsid w:val="00C34382"/>
    <w:rsid w:val="00C34F03"/>
    <w:rsid w:val="00C35AC9"/>
    <w:rsid w:val="00C4072E"/>
    <w:rsid w:val="00C407B7"/>
    <w:rsid w:val="00C414AD"/>
    <w:rsid w:val="00C41F29"/>
    <w:rsid w:val="00C42152"/>
    <w:rsid w:val="00C42489"/>
    <w:rsid w:val="00C427B5"/>
    <w:rsid w:val="00C43FDD"/>
    <w:rsid w:val="00C44BC2"/>
    <w:rsid w:val="00C45AE1"/>
    <w:rsid w:val="00C45CE7"/>
    <w:rsid w:val="00C50916"/>
    <w:rsid w:val="00C50A84"/>
    <w:rsid w:val="00C50D96"/>
    <w:rsid w:val="00C54DA6"/>
    <w:rsid w:val="00C55B37"/>
    <w:rsid w:val="00C5649C"/>
    <w:rsid w:val="00C6105D"/>
    <w:rsid w:val="00C652C5"/>
    <w:rsid w:val="00C658B5"/>
    <w:rsid w:val="00C675E6"/>
    <w:rsid w:val="00C700E4"/>
    <w:rsid w:val="00C71CCE"/>
    <w:rsid w:val="00C72E48"/>
    <w:rsid w:val="00C73E4D"/>
    <w:rsid w:val="00C76D10"/>
    <w:rsid w:val="00C8015C"/>
    <w:rsid w:val="00C81B51"/>
    <w:rsid w:val="00C839C0"/>
    <w:rsid w:val="00C84D36"/>
    <w:rsid w:val="00C85A53"/>
    <w:rsid w:val="00C85C30"/>
    <w:rsid w:val="00C85FC4"/>
    <w:rsid w:val="00C877DD"/>
    <w:rsid w:val="00C927DE"/>
    <w:rsid w:val="00C94899"/>
    <w:rsid w:val="00C95AF2"/>
    <w:rsid w:val="00CA05EA"/>
    <w:rsid w:val="00CA06F5"/>
    <w:rsid w:val="00CA087F"/>
    <w:rsid w:val="00CA0A3D"/>
    <w:rsid w:val="00CA0C8C"/>
    <w:rsid w:val="00CA2D8A"/>
    <w:rsid w:val="00CA384B"/>
    <w:rsid w:val="00CA3D18"/>
    <w:rsid w:val="00CA5339"/>
    <w:rsid w:val="00CA567F"/>
    <w:rsid w:val="00CA6C9B"/>
    <w:rsid w:val="00CB35D5"/>
    <w:rsid w:val="00CB5A7B"/>
    <w:rsid w:val="00CB5C06"/>
    <w:rsid w:val="00CB5FE6"/>
    <w:rsid w:val="00CC1730"/>
    <w:rsid w:val="00CC22F5"/>
    <w:rsid w:val="00CC23D8"/>
    <w:rsid w:val="00CC2DB9"/>
    <w:rsid w:val="00CC2E41"/>
    <w:rsid w:val="00CC3C70"/>
    <w:rsid w:val="00CC5EA0"/>
    <w:rsid w:val="00CC6B60"/>
    <w:rsid w:val="00CC72E5"/>
    <w:rsid w:val="00CD2938"/>
    <w:rsid w:val="00CD29E7"/>
    <w:rsid w:val="00CD3323"/>
    <w:rsid w:val="00CD4739"/>
    <w:rsid w:val="00CD5DE7"/>
    <w:rsid w:val="00CD6D23"/>
    <w:rsid w:val="00CE1E5D"/>
    <w:rsid w:val="00CE305A"/>
    <w:rsid w:val="00CE33DD"/>
    <w:rsid w:val="00CE3794"/>
    <w:rsid w:val="00CE45D5"/>
    <w:rsid w:val="00CE519A"/>
    <w:rsid w:val="00CE59DE"/>
    <w:rsid w:val="00CE5ECA"/>
    <w:rsid w:val="00CE6512"/>
    <w:rsid w:val="00CE6AD1"/>
    <w:rsid w:val="00CF28AC"/>
    <w:rsid w:val="00CF3327"/>
    <w:rsid w:val="00CF4677"/>
    <w:rsid w:val="00CF52A5"/>
    <w:rsid w:val="00CF5838"/>
    <w:rsid w:val="00CF5BF5"/>
    <w:rsid w:val="00CF6A0A"/>
    <w:rsid w:val="00D0024E"/>
    <w:rsid w:val="00D00703"/>
    <w:rsid w:val="00D011B3"/>
    <w:rsid w:val="00D03B45"/>
    <w:rsid w:val="00D0505F"/>
    <w:rsid w:val="00D05239"/>
    <w:rsid w:val="00D058A7"/>
    <w:rsid w:val="00D061EB"/>
    <w:rsid w:val="00D0642B"/>
    <w:rsid w:val="00D070B1"/>
    <w:rsid w:val="00D107BF"/>
    <w:rsid w:val="00D142D8"/>
    <w:rsid w:val="00D15AEA"/>
    <w:rsid w:val="00D163DD"/>
    <w:rsid w:val="00D2254C"/>
    <w:rsid w:val="00D24729"/>
    <w:rsid w:val="00D2630D"/>
    <w:rsid w:val="00D26566"/>
    <w:rsid w:val="00D269B2"/>
    <w:rsid w:val="00D277A8"/>
    <w:rsid w:val="00D3164E"/>
    <w:rsid w:val="00D335E1"/>
    <w:rsid w:val="00D33EEA"/>
    <w:rsid w:val="00D340FB"/>
    <w:rsid w:val="00D34605"/>
    <w:rsid w:val="00D34699"/>
    <w:rsid w:val="00D36472"/>
    <w:rsid w:val="00D373BE"/>
    <w:rsid w:val="00D41004"/>
    <w:rsid w:val="00D41102"/>
    <w:rsid w:val="00D43B74"/>
    <w:rsid w:val="00D43E31"/>
    <w:rsid w:val="00D441CE"/>
    <w:rsid w:val="00D461F3"/>
    <w:rsid w:val="00D46956"/>
    <w:rsid w:val="00D508CD"/>
    <w:rsid w:val="00D519AC"/>
    <w:rsid w:val="00D52A34"/>
    <w:rsid w:val="00D52F30"/>
    <w:rsid w:val="00D55136"/>
    <w:rsid w:val="00D55A15"/>
    <w:rsid w:val="00D56017"/>
    <w:rsid w:val="00D560B6"/>
    <w:rsid w:val="00D5681A"/>
    <w:rsid w:val="00D56FE8"/>
    <w:rsid w:val="00D61011"/>
    <w:rsid w:val="00D61D4C"/>
    <w:rsid w:val="00D6401D"/>
    <w:rsid w:val="00D644E1"/>
    <w:rsid w:val="00D6514E"/>
    <w:rsid w:val="00D653CF"/>
    <w:rsid w:val="00D67617"/>
    <w:rsid w:val="00D721DF"/>
    <w:rsid w:val="00D72220"/>
    <w:rsid w:val="00D74589"/>
    <w:rsid w:val="00D86080"/>
    <w:rsid w:val="00D86560"/>
    <w:rsid w:val="00D869C8"/>
    <w:rsid w:val="00D90161"/>
    <w:rsid w:val="00D9195A"/>
    <w:rsid w:val="00D9524B"/>
    <w:rsid w:val="00D95802"/>
    <w:rsid w:val="00D95FFE"/>
    <w:rsid w:val="00D96F55"/>
    <w:rsid w:val="00D97830"/>
    <w:rsid w:val="00D97EC2"/>
    <w:rsid w:val="00DA0D7E"/>
    <w:rsid w:val="00DA3EC6"/>
    <w:rsid w:val="00DA3F14"/>
    <w:rsid w:val="00DA574A"/>
    <w:rsid w:val="00DA58B6"/>
    <w:rsid w:val="00DA58F8"/>
    <w:rsid w:val="00DA63FB"/>
    <w:rsid w:val="00DA6433"/>
    <w:rsid w:val="00DA6F21"/>
    <w:rsid w:val="00DB3203"/>
    <w:rsid w:val="00DB6365"/>
    <w:rsid w:val="00DB6BD5"/>
    <w:rsid w:val="00DB7556"/>
    <w:rsid w:val="00DB7E08"/>
    <w:rsid w:val="00DB7E12"/>
    <w:rsid w:val="00DB7E62"/>
    <w:rsid w:val="00DC0A04"/>
    <w:rsid w:val="00DC0D8E"/>
    <w:rsid w:val="00DC216A"/>
    <w:rsid w:val="00DC2A9F"/>
    <w:rsid w:val="00DC5D57"/>
    <w:rsid w:val="00DC629E"/>
    <w:rsid w:val="00DD2359"/>
    <w:rsid w:val="00DD2386"/>
    <w:rsid w:val="00DD43E9"/>
    <w:rsid w:val="00DD5519"/>
    <w:rsid w:val="00DD5B13"/>
    <w:rsid w:val="00DD5EEF"/>
    <w:rsid w:val="00DD5FAD"/>
    <w:rsid w:val="00DD6E5E"/>
    <w:rsid w:val="00DD7E18"/>
    <w:rsid w:val="00DD7F00"/>
    <w:rsid w:val="00DE495E"/>
    <w:rsid w:val="00DE7E5F"/>
    <w:rsid w:val="00DF0643"/>
    <w:rsid w:val="00DF1C83"/>
    <w:rsid w:val="00DF2A8B"/>
    <w:rsid w:val="00DF2C1B"/>
    <w:rsid w:val="00DF38D7"/>
    <w:rsid w:val="00DF6030"/>
    <w:rsid w:val="00DF697D"/>
    <w:rsid w:val="00DF77C0"/>
    <w:rsid w:val="00E0022E"/>
    <w:rsid w:val="00E05658"/>
    <w:rsid w:val="00E06B84"/>
    <w:rsid w:val="00E11673"/>
    <w:rsid w:val="00E12ED3"/>
    <w:rsid w:val="00E12FEC"/>
    <w:rsid w:val="00E14474"/>
    <w:rsid w:val="00E147B8"/>
    <w:rsid w:val="00E15210"/>
    <w:rsid w:val="00E15A1A"/>
    <w:rsid w:val="00E15FC0"/>
    <w:rsid w:val="00E175E6"/>
    <w:rsid w:val="00E22FD1"/>
    <w:rsid w:val="00E315BE"/>
    <w:rsid w:val="00E33604"/>
    <w:rsid w:val="00E346DC"/>
    <w:rsid w:val="00E34714"/>
    <w:rsid w:val="00E362B6"/>
    <w:rsid w:val="00E402DC"/>
    <w:rsid w:val="00E449A9"/>
    <w:rsid w:val="00E4668C"/>
    <w:rsid w:val="00E46A53"/>
    <w:rsid w:val="00E5016D"/>
    <w:rsid w:val="00E51C25"/>
    <w:rsid w:val="00E5207B"/>
    <w:rsid w:val="00E52D5F"/>
    <w:rsid w:val="00E53454"/>
    <w:rsid w:val="00E55916"/>
    <w:rsid w:val="00E61A18"/>
    <w:rsid w:val="00E6522A"/>
    <w:rsid w:val="00E65709"/>
    <w:rsid w:val="00E65AD3"/>
    <w:rsid w:val="00E6730D"/>
    <w:rsid w:val="00E7191B"/>
    <w:rsid w:val="00E75504"/>
    <w:rsid w:val="00E8243F"/>
    <w:rsid w:val="00E85ED7"/>
    <w:rsid w:val="00E86C68"/>
    <w:rsid w:val="00E87DF6"/>
    <w:rsid w:val="00E902AB"/>
    <w:rsid w:val="00E90EB4"/>
    <w:rsid w:val="00E913C6"/>
    <w:rsid w:val="00E918E5"/>
    <w:rsid w:val="00E91BAF"/>
    <w:rsid w:val="00E93A73"/>
    <w:rsid w:val="00E93BC9"/>
    <w:rsid w:val="00E952E0"/>
    <w:rsid w:val="00E96BCE"/>
    <w:rsid w:val="00E96F18"/>
    <w:rsid w:val="00E96FED"/>
    <w:rsid w:val="00EA282E"/>
    <w:rsid w:val="00EA3C9B"/>
    <w:rsid w:val="00EA4B95"/>
    <w:rsid w:val="00EA5E3F"/>
    <w:rsid w:val="00EA7496"/>
    <w:rsid w:val="00EA7C5B"/>
    <w:rsid w:val="00EB057C"/>
    <w:rsid w:val="00EB23A5"/>
    <w:rsid w:val="00EB243B"/>
    <w:rsid w:val="00EB25D7"/>
    <w:rsid w:val="00EB4232"/>
    <w:rsid w:val="00EB5B17"/>
    <w:rsid w:val="00EB6500"/>
    <w:rsid w:val="00EB66DA"/>
    <w:rsid w:val="00EC1FB1"/>
    <w:rsid w:val="00EC4267"/>
    <w:rsid w:val="00EC5AB1"/>
    <w:rsid w:val="00ED055B"/>
    <w:rsid w:val="00ED114B"/>
    <w:rsid w:val="00ED227E"/>
    <w:rsid w:val="00ED5743"/>
    <w:rsid w:val="00ED7BE4"/>
    <w:rsid w:val="00EE2B42"/>
    <w:rsid w:val="00EF07AF"/>
    <w:rsid w:val="00EF318D"/>
    <w:rsid w:val="00EF3A39"/>
    <w:rsid w:val="00EF3E98"/>
    <w:rsid w:val="00EF3EF0"/>
    <w:rsid w:val="00EF482A"/>
    <w:rsid w:val="00EF56D1"/>
    <w:rsid w:val="00EF693A"/>
    <w:rsid w:val="00EF6F50"/>
    <w:rsid w:val="00F004F1"/>
    <w:rsid w:val="00F0064D"/>
    <w:rsid w:val="00F026A6"/>
    <w:rsid w:val="00F027E6"/>
    <w:rsid w:val="00F03BEA"/>
    <w:rsid w:val="00F061B7"/>
    <w:rsid w:val="00F06C2E"/>
    <w:rsid w:val="00F07EF6"/>
    <w:rsid w:val="00F1104E"/>
    <w:rsid w:val="00F13D72"/>
    <w:rsid w:val="00F14F6D"/>
    <w:rsid w:val="00F160F3"/>
    <w:rsid w:val="00F219DA"/>
    <w:rsid w:val="00F223FF"/>
    <w:rsid w:val="00F2265B"/>
    <w:rsid w:val="00F22DE9"/>
    <w:rsid w:val="00F2633B"/>
    <w:rsid w:val="00F3100C"/>
    <w:rsid w:val="00F3187F"/>
    <w:rsid w:val="00F32F20"/>
    <w:rsid w:val="00F345C4"/>
    <w:rsid w:val="00F34789"/>
    <w:rsid w:val="00F34F93"/>
    <w:rsid w:val="00F427A0"/>
    <w:rsid w:val="00F42C4A"/>
    <w:rsid w:val="00F4325B"/>
    <w:rsid w:val="00F54069"/>
    <w:rsid w:val="00F54A11"/>
    <w:rsid w:val="00F55553"/>
    <w:rsid w:val="00F55C69"/>
    <w:rsid w:val="00F6077D"/>
    <w:rsid w:val="00F617D9"/>
    <w:rsid w:val="00F62633"/>
    <w:rsid w:val="00F63A45"/>
    <w:rsid w:val="00F66148"/>
    <w:rsid w:val="00F664AB"/>
    <w:rsid w:val="00F70AA3"/>
    <w:rsid w:val="00F70D70"/>
    <w:rsid w:val="00F712C7"/>
    <w:rsid w:val="00F7624B"/>
    <w:rsid w:val="00F770C0"/>
    <w:rsid w:val="00F770EB"/>
    <w:rsid w:val="00F81082"/>
    <w:rsid w:val="00F812EF"/>
    <w:rsid w:val="00F81576"/>
    <w:rsid w:val="00F81956"/>
    <w:rsid w:val="00F83602"/>
    <w:rsid w:val="00F8377C"/>
    <w:rsid w:val="00F83D5D"/>
    <w:rsid w:val="00F847BB"/>
    <w:rsid w:val="00F84A2C"/>
    <w:rsid w:val="00F84D3B"/>
    <w:rsid w:val="00F8687A"/>
    <w:rsid w:val="00F9008B"/>
    <w:rsid w:val="00F918C0"/>
    <w:rsid w:val="00F938C7"/>
    <w:rsid w:val="00F93A15"/>
    <w:rsid w:val="00F96D74"/>
    <w:rsid w:val="00F96E22"/>
    <w:rsid w:val="00F9789D"/>
    <w:rsid w:val="00F97D37"/>
    <w:rsid w:val="00FA0211"/>
    <w:rsid w:val="00FA2AFE"/>
    <w:rsid w:val="00FA43AA"/>
    <w:rsid w:val="00FA73F1"/>
    <w:rsid w:val="00FA785C"/>
    <w:rsid w:val="00FA7B77"/>
    <w:rsid w:val="00FA7FF7"/>
    <w:rsid w:val="00FB0CA0"/>
    <w:rsid w:val="00FB286B"/>
    <w:rsid w:val="00FB3656"/>
    <w:rsid w:val="00FB44E1"/>
    <w:rsid w:val="00FB511B"/>
    <w:rsid w:val="00FB5DB7"/>
    <w:rsid w:val="00FB6C20"/>
    <w:rsid w:val="00FC00F5"/>
    <w:rsid w:val="00FC0255"/>
    <w:rsid w:val="00FC210F"/>
    <w:rsid w:val="00FC2481"/>
    <w:rsid w:val="00FC37A5"/>
    <w:rsid w:val="00FC798B"/>
    <w:rsid w:val="00FD117E"/>
    <w:rsid w:val="00FD1EC2"/>
    <w:rsid w:val="00FD22F8"/>
    <w:rsid w:val="00FD35F3"/>
    <w:rsid w:val="00FD40F1"/>
    <w:rsid w:val="00FD4504"/>
    <w:rsid w:val="00FE0EAE"/>
    <w:rsid w:val="00FE1FFA"/>
    <w:rsid w:val="00FE546C"/>
    <w:rsid w:val="00FE5F37"/>
    <w:rsid w:val="00FF06CD"/>
    <w:rsid w:val="00FF20F3"/>
    <w:rsid w:val="00FF2E66"/>
    <w:rsid w:val="00FF3E07"/>
    <w:rsid w:val="00FF4ED6"/>
    <w:rsid w:val="00FF699B"/>
    <w:rsid w:val="00FF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8AF"/>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6F18AF"/>
    <w:pPr>
      <w:keepNext/>
      <w:keepLines/>
      <w:spacing w:before="340" w:after="330" w:line="576" w:lineRule="auto"/>
      <w:outlineLvl w:val="0"/>
    </w:pPr>
    <w:rPr>
      <w:rFonts w:ascii="Calibri" w:hAnsi="Calibri"/>
      <w:b/>
      <w:kern w:val="44"/>
      <w:sz w:val="44"/>
      <w:szCs w:val="20"/>
    </w:rPr>
  </w:style>
  <w:style w:type="paragraph" w:styleId="2">
    <w:name w:val="heading 2"/>
    <w:basedOn w:val="a"/>
    <w:next w:val="a"/>
    <w:link w:val="2Char"/>
    <w:uiPriority w:val="9"/>
    <w:qFormat/>
    <w:rsid w:val="006F18AF"/>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qFormat/>
    <w:rsid w:val="006F18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6F18AF"/>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F18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6F18A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6F18AF"/>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6F18A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6F18AF"/>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18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18AF"/>
    <w:rPr>
      <w:sz w:val="18"/>
      <w:szCs w:val="18"/>
    </w:rPr>
  </w:style>
  <w:style w:type="paragraph" w:styleId="a4">
    <w:name w:val="footer"/>
    <w:basedOn w:val="a"/>
    <w:link w:val="Char0"/>
    <w:uiPriority w:val="99"/>
    <w:unhideWhenUsed/>
    <w:rsid w:val="006F18AF"/>
    <w:pPr>
      <w:tabs>
        <w:tab w:val="center" w:pos="4153"/>
        <w:tab w:val="right" w:pos="8306"/>
      </w:tabs>
      <w:snapToGrid w:val="0"/>
      <w:jc w:val="left"/>
    </w:pPr>
    <w:rPr>
      <w:sz w:val="18"/>
      <w:szCs w:val="18"/>
    </w:rPr>
  </w:style>
  <w:style w:type="character" w:customStyle="1" w:styleId="Char0">
    <w:name w:val="页脚 Char"/>
    <w:basedOn w:val="a0"/>
    <w:link w:val="a4"/>
    <w:uiPriority w:val="99"/>
    <w:rsid w:val="006F18AF"/>
    <w:rPr>
      <w:sz w:val="18"/>
      <w:szCs w:val="18"/>
    </w:rPr>
  </w:style>
  <w:style w:type="character" w:customStyle="1" w:styleId="1Char">
    <w:name w:val="标题 1 Char"/>
    <w:basedOn w:val="a0"/>
    <w:link w:val="10"/>
    <w:uiPriority w:val="9"/>
    <w:rsid w:val="006F18AF"/>
    <w:rPr>
      <w:rFonts w:ascii="Calibri" w:eastAsia="宋体" w:hAnsi="Calibri" w:cs="Times New Roman"/>
      <w:b/>
      <w:kern w:val="44"/>
      <w:sz w:val="44"/>
      <w:szCs w:val="20"/>
    </w:rPr>
  </w:style>
  <w:style w:type="character" w:customStyle="1" w:styleId="2Char">
    <w:name w:val="标题 2 Char"/>
    <w:basedOn w:val="a0"/>
    <w:link w:val="2"/>
    <w:uiPriority w:val="9"/>
    <w:rsid w:val="006F18AF"/>
    <w:rPr>
      <w:rFonts w:ascii="Arial" w:eastAsia="黑体" w:hAnsi="Arial" w:cs="Times New Roman"/>
      <w:b/>
      <w:bCs/>
      <w:sz w:val="32"/>
      <w:szCs w:val="32"/>
    </w:rPr>
  </w:style>
  <w:style w:type="character" w:customStyle="1" w:styleId="3Char">
    <w:name w:val="标题 3 Char"/>
    <w:basedOn w:val="a0"/>
    <w:link w:val="3"/>
    <w:uiPriority w:val="9"/>
    <w:rsid w:val="006F18AF"/>
    <w:rPr>
      <w:rFonts w:ascii="Times New Roman" w:eastAsia="宋体" w:hAnsi="Times New Roman" w:cs="Times New Roman"/>
      <w:b/>
      <w:bCs/>
      <w:sz w:val="32"/>
      <w:szCs w:val="32"/>
    </w:rPr>
  </w:style>
  <w:style w:type="character" w:customStyle="1" w:styleId="4Char">
    <w:name w:val="标题 4 Char"/>
    <w:basedOn w:val="a0"/>
    <w:link w:val="4"/>
    <w:uiPriority w:val="9"/>
    <w:rsid w:val="006F18AF"/>
    <w:rPr>
      <w:rFonts w:ascii="Arial" w:eastAsia="黑体" w:hAnsi="Arial" w:cs="Times New Roman"/>
      <w:b/>
      <w:bCs/>
      <w:sz w:val="28"/>
      <w:szCs w:val="28"/>
    </w:rPr>
  </w:style>
  <w:style w:type="character" w:customStyle="1" w:styleId="5Char">
    <w:name w:val="标题 5 Char"/>
    <w:basedOn w:val="a0"/>
    <w:link w:val="5"/>
    <w:rsid w:val="006F18AF"/>
    <w:rPr>
      <w:rFonts w:ascii="Times New Roman" w:eastAsia="宋体" w:hAnsi="Times New Roman" w:cs="Times New Roman"/>
      <w:b/>
      <w:bCs/>
      <w:sz w:val="28"/>
      <w:szCs w:val="28"/>
    </w:rPr>
  </w:style>
  <w:style w:type="character" w:customStyle="1" w:styleId="6Char">
    <w:name w:val="标题 6 Char"/>
    <w:basedOn w:val="a0"/>
    <w:link w:val="6"/>
    <w:rsid w:val="006F18AF"/>
    <w:rPr>
      <w:rFonts w:ascii="Arial" w:eastAsia="黑体" w:hAnsi="Arial" w:cs="Times New Roman"/>
      <w:b/>
      <w:bCs/>
      <w:sz w:val="24"/>
      <w:szCs w:val="24"/>
    </w:rPr>
  </w:style>
  <w:style w:type="character" w:customStyle="1" w:styleId="7Char">
    <w:name w:val="标题 7 Char"/>
    <w:basedOn w:val="a0"/>
    <w:link w:val="7"/>
    <w:rsid w:val="006F18AF"/>
    <w:rPr>
      <w:rFonts w:ascii="Times New Roman" w:eastAsia="宋体" w:hAnsi="Times New Roman" w:cs="Times New Roman"/>
      <w:b/>
      <w:bCs/>
      <w:sz w:val="24"/>
      <w:szCs w:val="24"/>
    </w:rPr>
  </w:style>
  <w:style w:type="character" w:customStyle="1" w:styleId="8Char">
    <w:name w:val="标题 8 Char"/>
    <w:basedOn w:val="a0"/>
    <w:link w:val="8"/>
    <w:rsid w:val="006F18AF"/>
    <w:rPr>
      <w:rFonts w:ascii="Arial" w:eastAsia="黑体" w:hAnsi="Arial" w:cs="Times New Roman"/>
      <w:sz w:val="24"/>
      <w:szCs w:val="24"/>
    </w:rPr>
  </w:style>
  <w:style w:type="character" w:customStyle="1" w:styleId="9Char">
    <w:name w:val="标题 9 Char"/>
    <w:basedOn w:val="a0"/>
    <w:link w:val="9"/>
    <w:rsid w:val="006F18AF"/>
    <w:rPr>
      <w:rFonts w:ascii="Arial" w:eastAsia="黑体" w:hAnsi="Arial" w:cs="Times New Roman"/>
      <w:szCs w:val="21"/>
    </w:rPr>
  </w:style>
  <w:style w:type="paragraph" w:styleId="a5">
    <w:name w:val="List Paragraph"/>
    <w:basedOn w:val="a"/>
    <w:uiPriority w:val="34"/>
    <w:qFormat/>
    <w:rsid w:val="006F18AF"/>
    <w:pPr>
      <w:ind w:firstLineChars="200" w:firstLine="420"/>
    </w:pPr>
  </w:style>
  <w:style w:type="character" w:styleId="a6">
    <w:name w:val="page number"/>
    <w:basedOn w:val="a0"/>
    <w:rsid w:val="006F18AF"/>
  </w:style>
  <w:style w:type="paragraph" w:styleId="a7">
    <w:name w:val="Block Text"/>
    <w:basedOn w:val="a"/>
    <w:rsid w:val="006F18AF"/>
    <w:pPr>
      <w:ind w:left="251" w:right="-472" w:hanging="753"/>
    </w:pPr>
    <w:rPr>
      <w:szCs w:val="20"/>
    </w:rPr>
  </w:style>
  <w:style w:type="paragraph" w:customStyle="1" w:styleId="1">
    <w:name w:val="样式 标题 1"/>
    <w:basedOn w:val="10"/>
    <w:next w:val="a"/>
    <w:rsid w:val="006F18AF"/>
    <w:pPr>
      <w:numPr>
        <w:numId w:val="1"/>
      </w:numPr>
      <w:spacing w:line="578" w:lineRule="auto"/>
      <w:jc w:val="center"/>
    </w:pPr>
    <w:rPr>
      <w:bCs/>
      <w:sz w:val="30"/>
    </w:rPr>
  </w:style>
  <w:style w:type="paragraph" w:customStyle="1" w:styleId="a8">
    <w:name w:val="表格标题"/>
    <w:basedOn w:val="a"/>
    <w:rsid w:val="006F18AF"/>
    <w:pPr>
      <w:jc w:val="center"/>
    </w:pPr>
    <w:rPr>
      <w:rFonts w:cs="宋体"/>
      <w:b/>
      <w:bCs/>
      <w:spacing w:val="40"/>
      <w:sz w:val="24"/>
      <w:szCs w:val="20"/>
    </w:rPr>
  </w:style>
  <w:style w:type="paragraph" w:styleId="a9">
    <w:name w:val="Body Text"/>
    <w:basedOn w:val="a"/>
    <w:link w:val="Char1"/>
    <w:rsid w:val="006F18AF"/>
    <w:pPr>
      <w:adjustRightInd w:val="0"/>
      <w:spacing w:line="312" w:lineRule="atLeast"/>
      <w:textAlignment w:val="baseline"/>
    </w:pPr>
    <w:rPr>
      <w:kern w:val="0"/>
      <w:sz w:val="28"/>
      <w:szCs w:val="20"/>
    </w:rPr>
  </w:style>
  <w:style w:type="character" w:customStyle="1" w:styleId="Char1">
    <w:name w:val="正文文本 Char"/>
    <w:basedOn w:val="a0"/>
    <w:link w:val="a9"/>
    <w:rsid w:val="006F18AF"/>
    <w:rPr>
      <w:rFonts w:ascii="Times New Roman" w:eastAsia="宋体" w:hAnsi="Times New Roman" w:cs="Times New Roman"/>
      <w:kern w:val="0"/>
      <w:sz w:val="28"/>
      <w:szCs w:val="20"/>
    </w:rPr>
  </w:style>
  <w:style w:type="paragraph" w:customStyle="1" w:styleId="aa">
    <w:name w:val="系统需求分析说明书"/>
    <w:basedOn w:val="a"/>
    <w:rsid w:val="006F18AF"/>
    <w:pPr>
      <w:jc w:val="center"/>
    </w:pPr>
    <w:rPr>
      <w:rFonts w:eastAsia="黑体" w:cs="宋体"/>
      <w:spacing w:val="40"/>
      <w:sz w:val="44"/>
      <w:szCs w:val="20"/>
    </w:rPr>
  </w:style>
  <w:style w:type="paragraph" w:styleId="20">
    <w:name w:val="toc 2"/>
    <w:basedOn w:val="a"/>
    <w:next w:val="a"/>
    <w:autoRedefine/>
    <w:uiPriority w:val="39"/>
    <w:rsid w:val="006F18AF"/>
    <w:pPr>
      <w:spacing w:line="360" w:lineRule="auto"/>
      <w:ind w:left="210"/>
      <w:jc w:val="left"/>
    </w:pPr>
    <w:rPr>
      <w:rFonts w:ascii="Calibri" w:hAnsi="Calibri" w:cs="Calibri"/>
      <w:smallCaps/>
      <w:sz w:val="20"/>
      <w:szCs w:val="20"/>
    </w:rPr>
  </w:style>
  <w:style w:type="paragraph" w:styleId="11">
    <w:name w:val="toc 1"/>
    <w:basedOn w:val="a"/>
    <w:next w:val="a"/>
    <w:autoRedefine/>
    <w:uiPriority w:val="39"/>
    <w:rsid w:val="006F18AF"/>
    <w:pPr>
      <w:spacing w:before="120" w:after="120" w:line="360" w:lineRule="auto"/>
      <w:jc w:val="left"/>
    </w:pPr>
    <w:rPr>
      <w:rFonts w:ascii="Calibri" w:hAnsi="Calibri" w:cs="Calibri"/>
      <w:b/>
      <w:bCs/>
      <w:caps/>
      <w:sz w:val="20"/>
      <w:szCs w:val="20"/>
    </w:rPr>
  </w:style>
  <w:style w:type="character" w:styleId="ab">
    <w:name w:val="Hyperlink"/>
    <w:uiPriority w:val="99"/>
    <w:rsid w:val="006F18AF"/>
    <w:rPr>
      <w:rFonts w:cs="Times New Roman"/>
      <w:color w:val="0000FF"/>
      <w:u w:val="single"/>
    </w:rPr>
  </w:style>
  <w:style w:type="paragraph" w:styleId="30">
    <w:name w:val="toc 3"/>
    <w:basedOn w:val="a"/>
    <w:next w:val="a"/>
    <w:autoRedefine/>
    <w:uiPriority w:val="39"/>
    <w:rsid w:val="006F18AF"/>
    <w:pPr>
      <w:spacing w:line="360" w:lineRule="auto"/>
      <w:ind w:left="420"/>
      <w:jc w:val="left"/>
    </w:pPr>
    <w:rPr>
      <w:rFonts w:ascii="Calibri" w:hAnsi="Calibri" w:cs="Calibri"/>
      <w:i/>
      <w:iCs/>
      <w:sz w:val="20"/>
      <w:szCs w:val="20"/>
    </w:rPr>
  </w:style>
  <w:style w:type="paragraph" w:customStyle="1" w:styleId="SDC">
    <w:name w:val="SD&amp;C正文"/>
    <w:basedOn w:val="a"/>
    <w:rsid w:val="006F18AF"/>
    <w:pPr>
      <w:spacing w:line="360" w:lineRule="exact"/>
      <w:ind w:firstLineChars="200" w:firstLine="200"/>
    </w:pPr>
    <w:rPr>
      <w:rFonts w:ascii="楷体_GB2312" w:eastAsia="楷体_GB2312"/>
      <w:sz w:val="24"/>
      <w:szCs w:val="20"/>
    </w:rPr>
  </w:style>
  <w:style w:type="paragraph" w:customStyle="1" w:styleId="SDC0">
    <w:name w:val="SD&amp;C提示信息"/>
    <w:basedOn w:val="a"/>
    <w:autoRedefine/>
    <w:rsid w:val="006F18AF"/>
    <w:pPr>
      <w:spacing w:line="360" w:lineRule="exact"/>
      <w:ind w:leftChars="200" w:left="480"/>
      <w:jc w:val="left"/>
    </w:pPr>
    <w:rPr>
      <w:rFonts w:ascii="楷体_GB2312" w:eastAsia="楷体_GB2312"/>
      <w:color w:val="3366FF"/>
      <w:sz w:val="24"/>
      <w:szCs w:val="20"/>
    </w:rPr>
  </w:style>
  <w:style w:type="paragraph" w:styleId="ac">
    <w:name w:val="Balloon Text"/>
    <w:basedOn w:val="a"/>
    <w:link w:val="Char2"/>
    <w:uiPriority w:val="99"/>
    <w:semiHidden/>
    <w:unhideWhenUsed/>
    <w:rsid w:val="006F18AF"/>
    <w:rPr>
      <w:sz w:val="18"/>
      <w:szCs w:val="18"/>
    </w:rPr>
  </w:style>
  <w:style w:type="character" w:customStyle="1" w:styleId="Char2">
    <w:name w:val="批注框文本 Char"/>
    <w:basedOn w:val="a0"/>
    <w:link w:val="ac"/>
    <w:uiPriority w:val="99"/>
    <w:semiHidden/>
    <w:rsid w:val="006F18AF"/>
    <w:rPr>
      <w:rFonts w:ascii="Times New Roman" w:eastAsia="宋体" w:hAnsi="Times New Roman" w:cs="Times New Roman"/>
      <w:sz w:val="18"/>
      <w:szCs w:val="18"/>
    </w:rPr>
  </w:style>
  <w:style w:type="table" w:styleId="ad">
    <w:name w:val="Table Grid"/>
    <w:basedOn w:val="a1"/>
    <w:uiPriority w:val="59"/>
    <w:rsid w:val="006F18AF"/>
    <w:rPr>
      <w:rFonts w:ascii="Calibri" w:eastAsia="仿宋_GB2312" w:hAnsi="Calibri" w:cs="Times New Roman"/>
      <w:sz w:val="3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6F18AF"/>
    <w:pPr>
      <w:widowControl w:val="0"/>
      <w:autoSpaceDE w:val="0"/>
      <w:autoSpaceDN w:val="0"/>
      <w:adjustRightInd w:val="0"/>
    </w:pPr>
    <w:rPr>
      <w:rFonts w:ascii="仿宋_GB2312" w:eastAsia="仿宋_GB2312" w:hAnsi="Calibri" w:cs="仿宋_GB2312"/>
      <w:color w:val="000000"/>
      <w:kern w:val="0"/>
      <w:sz w:val="24"/>
      <w:szCs w:val="24"/>
    </w:rPr>
  </w:style>
  <w:style w:type="character" w:styleId="ae">
    <w:name w:val="Placeholder Text"/>
    <w:basedOn w:val="a0"/>
    <w:uiPriority w:val="99"/>
    <w:semiHidden/>
    <w:rsid w:val="006F18AF"/>
    <w:rPr>
      <w:color w:val="808080"/>
    </w:rPr>
  </w:style>
  <w:style w:type="paragraph" w:styleId="af">
    <w:name w:val="Document Map"/>
    <w:basedOn w:val="a"/>
    <w:link w:val="Char3"/>
    <w:uiPriority w:val="99"/>
    <w:semiHidden/>
    <w:unhideWhenUsed/>
    <w:rsid w:val="006F18AF"/>
    <w:rPr>
      <w:rFonts w:ascii="宋体"/>
      <w:sz w:val="18"/>
      <w:szCs w:val="18"/>
    </w:rPr>
  </w:style>
  <w:style w:type="character" w:customStyle="1" w:styleId="Char3">
    <w:name w:val="文档结构图 Char"/>
    <w:basedOn w:val="a0"/>
    <w:link w:val="af"/>
    <w:uiPriority w:val="99"/>
    <w:semiHidden/>
    <w:rsid w:val="006F18AF"/>
    <w:rPr>
      <w:rFonts w:ascii="宋体" w:eastAsia="宋体" w:hAnsi="Times New Roman" w:cs="Times New Roman"/>
      <w:sz w:val="18"/>
      <w:szCs w:val="18"/>
    </w:rPr>
  </w:style>
  <w:style w:type="paragraph" w:styleId="TOC">
    <w:name w:val="TOC Heading"/>
    <w:basedOn w:val="10"/>
    <w:next w:val="a"/>
    <w:uiPriority w:val="39"/>
    <w:semiHidden/>
    <w:unhideWhenUsed/>
    <w:qFormat/>
    <w:rsid w:val="006F18AF"/>
    <w:pPr>
      <w:widowControl/>
      <w:spacing w:before="480" w:after="0" w:line="276" w:lineRule="auto"/>
      <w:jc w:val="left"/>
      <w:outlineLvl w:val="9"/>
    </w:pPr>
    <w:rPr>
      <w:rFonts w:ascii="Cambria" w:hAnsi="Cambria"/>
      <w:bCs/>
      <w:color w:val="365F91"/>
      <w:kern w:val="0"/>
      <w:sz w:val="28"/>
      <w:szCs w:val="28"/>
    </w:rPr>
  </w:style>
  <w:style w:type="paragraph" w:styleId="40">
    <w:name w:val="toc 4"/>
    <w:basedOn w:val="a"/>
    <w:next w:val="a"/>
    <w:autoRedefine/>
    <w:uiPriority w:val="39"/>
    <w:unhideWhenUsed/>
    <w:rsid w:val="006F18AF"/>
    <w:pPr>
      <w:ind w:leftChars="600" w:left="1260"/>
    </w:pPr>
  </w:style>
  <w:style w:type="paragraph" w:styleId="50">
    <w:name w:val="toc 5"/>
    <w:basedOn w:val="a"/>
    <w:next w:val="a"/>
    <w:autoRedefine/>
    <w:uiPriority w:val="39"/>
    <w:unhideWhenUsed/>
    <w:rsid w:val="006F18AF"/>
    <w:pPr>
      <w:ind w:leftChars="800" w:left="1680"/>
    </w:pPr>
    <w:rPr>
      <w:rFonts w:ascii="Calibri" w:hAnsi="Calibri"/>
      <w:szCs w:val="22"/>
    </w:rPr>
  </w:style>
  <w:style w:type="paragraph" w:styleId="60">
    <w:name w:val="toc 6"/>
    <w:basedOn w:val="a"/>
    <w:next w:val="a"/>
    <w:autoRedefine/>
    <w:uiPriority w:val="39"/>
    <w:unhideWhenUsed/>
    <w:rsid w:val="006F18AF"/>
    <w:pPr>
      <w:ind w:leftChars="1000" w:left="2100"/>
    </w:pPr>
    <w:rPr>
      <w:rFonts w:ascii="Calibri" w:hAnsi="Calibri"/>
      <w:szCs w:val="22"/>
    </w:rPr>
  </w:style>
  <w:style w:type="paragraph" w:styleId="70">
    <w:name w:val="toc 7"/>
    <w:basedOn w:val="a"/>
    <w:next w:val="a"/>
    <w:autoRedefine/>
    <w:uiPriority w:val="39"/>
    <w:unhideWhenUsed/>
    <w:rsid w:val="006F18AF"/>
    <w:pPr>
      <w:ind w:leftChars="1200" w:left="2520"/>
    </w:pPr>
    <w:rPr>
      <w:rFonts w:ascii="Calibri" w:hAnsi="Calibri"/>
      <w:szCs w:val="22"/>
    </w:rPr>
  </w:style>
  <w:style w:type="paragraph" w:styleId="80">
    <w:name w:val="toc 8"/>
    <w:basedOn w:val="a"/>
    <w:next w:val="a"/>
    <w:autoRedefine/>
    <w:uiPriority w:val="39"/>
    <w:unhideWhenUsed/>
    <w:rsid w:val="006F18AF"/>
    <w:pPr>
      <w:ind w:leftChars="1400" w:left="2940"/>
    </w:pPr>
    <w:rPr>
      <w:rFonts w:ascii="Calibri" w:hAnsi="Calibri"/>
      <w:szCs w:val="22"/>
    </w:rPr>
  </w:style>
  <w:style w:type="paragraph" w:styleId="90">
    <w:name w:val="toc 9"/>
    <w:basedOn w:val="a"/>
    <w:next w:val="a"/>
    <w:autoRedefine/>
    <w:uiPriority w:val="39"/>
    <w:unhideWhenUsed/>
    <w:rsid w:val="006F18AF"/>
    <w:pPr>
      <w:ind w:leftChars="1600" w:left="3360"/>
    </w:pPr>
    <w:rPr>
      <w:rFonts w:ascii="Calibri" w:hAnsi="Calibri"/>
      <w:szCs w:val="22"/>
    </w:rPr>
  </w:style>
  <w:style w:type="table" w:customStyle="1" w:styleId="12">
    <w:name w:val="网格型1"/>
    <w:basedOn w:val="a1"/>
    <w:next w:val="ad"/>
    <w:uiPriority w:val="59"/>
    <w:rsid w:val="006F18AF"/>
    <w:rPr>
      <w:rFonts w:ascii="Calibri" w:eastAsia="仿宋_GB2312" w:hAnsi="Calibri" w:cs="Times New Roman"/>
      <w:sz w:val="3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annotation reference"/>
    <w:basedOn w:val="a0"/>
    <w:uiPriority w:val="99"/>
    <w:semiHidden/>
    <w:unhideWhenUsed/>
    <w:rsid w:val="006F18AF"/>
    <w:rPr>
      <w:sz w:val="21"/>
      <w:szCs w:val="21"/>
    </w:rPr>
  </w:style>
  <w:style w:type="paragraph" w:styleId="af1">
    <w:name w:val="annotation text"/>
    <w:basedOn w:val="a"/>
    <w:link w:val="Char4"/>
    <w:uiPriority w:val="99"/>
    <w:semiHidden/>
    <w:unhideWhenUsed/>
    <w:rsid w:val="006F18AF"/>
    <w:pPr>
      <w:jc w:val="left"/>
    </w:pPr>
  </w:style>
  <w:style w:type="character" w:customStyle="1" w:styleId="Char4">
    <w:name w:val="批注文字 Char"/>
    <w:basedOn w:val="a0"/>
    <w:link w:val="af1"/>
    <w:uiPriority w:val="99"/>
    <w:semiHidden/>
    <w:rsid w:val="006F18AF"/>
    <w:rPr>
      <w:rFonts w:ascii="Times New Roman" w:eastAsia="宋体" w:hAnsi="Times New Roman" w:cs="Times New Roman"/>
      <w:szCs w:val="24"/>
    </w:rPr>
  </w:style>
  <w:style w:type="paragraph" w:styleId="af2">
    <w:name w:val="annotation subject"/>
    <w:basedOn w:val="af1"/>
    <w:next w:val="af1"/>
    <w:link w:val="Char5"/>
    <w:uiPriority w:val="99"/>
    <w:semiHidden/>
    <w:unhideWhenUsed/>
    <w:rsid w:val="006F18AF"/>
    <w:rPr>
      <w:b/>
      <w:bCs/>
    </w:rPr>
  </w:style>
  <w:style w:type="character" w:customStyle="1" w:styleId="Char5">
    <w:name w:val="批注主题 Char"/>
    <w:basedOn w:val="Char4"/>
    <w:link w:val="af2"/>
    <w:uiPriority w:val="99"/>
    <w:semiHidden/>
    <w:rsid w:val="006F18AF"/>
    <w:rPr>
      <w:rFonts w:ascii="Times New Roman" w:eastAsia="宋体" w:hAnsi="Times New Roman" w:cs="Times New Roman"/>
      <w:b/>
      <w:bCs/>
      <w:szCs w:val="24"/>
    </w:rPr>
  </w:style>
  <w:style w:type="paragraph" w:styleId="af3">
    <w:name w:val="Revision"/>
    <w:hidden/>
    <w:uiPriority w:val="99"/>
    <w:semiHidden/>
    <w:rsid w:val="006F18AF"/>
    <w:rPr>
      <w:rFonts w:ascii="Times New Roman" w:eastAsia="宋体" w:hAnsi="Times New Roman" w:cs="Times New Roman"/>
      <w:szCs w:val="24"/>
    </w:rPr>
  </w:style>
  <w:style w:type="paragraph" w:styleId="af4">
    <w:name w:val="footnote text"/>
    <w:basedOn w:val="a"/>
    <w:link w:val="Char6"/>
    <w:uiPriority w:val="99"/>
    <w:semiHidden/>
    <w:unhideWhenUsed/>
    <w:rsid w:val="006F18AF"/>
    <w:pPr>
      <w:snapToGrid w:val="0"/>
      <w:jc w:val="left"/>
    </w:pPr>
    <w:rPr>
      <w:sz w:val="18"/>
      <w:szCs w:val="18"/>
    </w:rPr>
  </w:style>
  <w:style w:type="character" w:customStyle="1" w:styleId="Char6">
    <w:name w:val="脚注文本 Char"/>
    <w:basedOn w:val="a0"/>
    <w:link w:val="af4"/>
    <w:uiPriority w:val="99"/>
    <w:semiHidden/>
    <w:rsid w:val="006F18AF"/>
    <w:rPr>
      <w:rFonts w:ascii="Times New Roman" w:eastAsia="宋体" w:hAnsi="Times New Roman" w:cs="Times New Roman"/>
      <w:sz w:val="18"/>
      <w:szCs w:val="18"/>
    </w:rPr>
  </w:style>
  <w:style w:type="character" w:styleId="af5">
    <w:name w:val="footnote reference"/>
    <w:basedOn w:val="a0"/>
    <w:uiPriority w:val="99"/>
    <w:semiHidden/>
    <w:unhideWhenUsed/>
    <w:rsid w:val="006F18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49</Pages>
  <Words>3858</Words>
  <Characters>21993</Characters>
  <Application>Microsoft Office Word</Application>
  <DocSecurity>0</DocSecurity>
  <Lines>183</Lines>
  <Paragraphs>51</Paragraphs>
  <ScaleCrop>false</ScaleCrop>
  <Company/>
  <LinksUpToDate>false</LinksUpToDate>
  <CharactersWithSpaces>25800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CN=李岩/OU=技术开发部/OU=公司总部/O=ChinaClear</dc:creator>
  <cp:lastModifiedBy>CN=袁静/OU=技术开发部/OU=公司总部/O=ChinaClear</cp:lastModifiedBy>
  <cp:revision>6</cp:revision>
  <dcterms:created xsi:type="dcterms:W3CDTF">2017-11-07T06:29:00Z</dcterms:created>
  <dcterms:modified xsi:type="dcterms:W3CDTF">2018-03-06T10:23:00Z</dcterms:modified>
</cp:coreProperties>
</file>